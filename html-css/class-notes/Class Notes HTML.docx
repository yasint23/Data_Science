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396DB" w14:textId="77777777" w:rsidR="00C05070" w:rsidRPr="00C05070" w:rsidRDefault="00C05070" w:rsidP="00C05070">
      <w:pPr>
        <w:shd w:val="clear" w:color="auto" w:fill="FFFFFF"/>
        <w:spacing w:after="100" w:afterAutospacing="1" w:line="240" w:lineRule="auto"/>
        <w:outlineLvl w:val="1"/>
        <w:rPr>
          <w:rFonts w:ascii="Formular" w:eastAsia="Times New Roman" w:hAnsi="Formular" w:cs="Times New Roman"/>
          <w:color w:val="212529"/>
          <w:sz w:val="36"/>
          <w:szCs w:val="36"/>
          <w:lang w:eastAsia="en-GB"/>
        </w:rPr>
      </w:pPr>
      <w:r w:rsidRPr="00C05070">
        <w:rPr>
          <w:rFonts w:ascii="Formular" w:eastAsia="Times New Roman" w:hAnsi="Formular" w:cs="Times New Roman"/>
          <w:color w:val="212529"/>
          <w:sz w:val="36"/>
          <w:szCs w:val="36"/>
          <w:lang w:eastAsia="en-GB"/>
        </w:rPr>
        <w:t>View the Lesson (HTML Formatting Elements )</w:t>
      </w:r>
    </w:p>
    <w:p w14:paraId="1E402043" w14:textId="77777777" w:rsidR="00C05070" w:rsidRDefault="00C05070" w:rsidP="00C05070">
      <w:pPr>
        <w:pStyle w:val="Heading3"/>
        <w:shd w:val="clear" w:color="auto" w:fill="FFFFFF"/>
        <w:spacing w:before="0"/>
        <w:rPr>
          <w:rFonts w:ascii="Formular" w:hAnsi="Formular"/>
          <w:color w:val="212529"/>
        </w:rPr>
      </w:pPr>
      <w:r>
        <w:rPr>
          <w:rFonts w:ascii="Formular" w:hAnsi="Formular"/>
          <w:b/>
          <w:bCs/>
          <w:color w:val="212529"/>
        </w:rPr>
        <w:t>Summary of HTML Formatting Elements</w:t>
      </w:r>
    </w:p>
    <w:tbl>
      <w:tblPr>
        <w:tblW w:w="11295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shd w:val="clear" w:color="auto" w:fill="FDFD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57"/>
        <w:gridCol w:w="6738"/>
      </w:tblGrid>
      <w:tr w:rsidR="00C05070" w14:paraId="0B63200E" w14:textId="77777777" w:rsidTr="00C05070">
        <w:trPr>
          <w:tblHeader/>
        </w:trPr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12" w:space="0" w:color="FBFCFC"/>
              <w:right w:val="single" w:sz="6" w:space="0" w:color="FBFCFC"/>
            </w:tcBorders>
            <w:shd w:val="clear" w:color="auto" w:fill="FDFDFE"/>
            <w:vAlign w:val="bottom"/>
            <w:hideMark/>
          </w:tcPr>
          <w:p w14:paraId="1D226131" w14:textId="77777777" w:rsidR="00C05070" w:rsidRDefault="00C05070">
            <w:pPr>
              <w:jc w:val="center"/>
              <w:rPr>
                <w:rFonts w:ascii="Times New Roman" w:hAnsi="Times New Roman"/>
                <w:b/>
                <w:bCs/>
                <w:color w:val="212529"/>
              </w:rPr>
            </w:pPr>
            <w:r>
              <w:rPr>
                <w:b/>
                <w:bCs/>
                <w:color w:val="212529"/>
              </w:rPr>
              <w:t>Tag</w:t>
            </w:r>
          </w:p>
        </w:tc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12" w:space="0" w:color="FBFCFC"/>
              <w:right w:val="single" w:sz="6" w:space="0" w:color="FBFCFC"/>
            </w:tcBorders>
            <w:shd w:val="clear" w:color="auto" w:fill="FDFDFE"/>
            <w:vAlign w:val="bottom"/>
            <w:hideMark/>
          </w:tcPr>
          <w:p w14:paraId="4AF746C7" w14:textId="77777777" w:rsidR="00C05070" w:rsidRDefault="00C05070">
            <w:pPr>
              <w:jc w:val="center"/>
              <w:rPr>
                <w:b/>
                <w:bCs/>
                <w:color w:val="212529"/>
              </w:rPr>
            </w:pPr>
            <w:r>
              <w:rPr>
                <w:b/>
                <w:bCs/>
                <w:color w:val="212529"/>
              </w:rPr>
              <w:t>Description</w:t>
            </w:r>
          </w:p>
        </w:tc>
      </w:tr>
      <w:tr w:rsidR="00C05070" w14:paraId="221A0E49" w14:textId="77777777" w:rsidTr="00C05070"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74D171CE" w14:textId="77777777" w:rsidR="00C05070" w:rsidRDefault="00C05070">
            <w:pPr>
              <w:rPr>
                <w:color w:val="212529"/>
              </w:rPr>
            </w:pPr>
            <w:r>
              <w:rPr>
                <w:rStyle w:val="HTMLCode"/>
                <w:rFonts w:ascii="Consolas" w:eastAsiaTheme="minorHAnsi" w:hAnsi="Consolas"/>
                <w:color w:val="FF0000"/>
                <w:shd w:val="clear" w:color="auto" w:fill="F0F0F0"/>
              </w:rPr>
              <w:t>&lt; b &gt;</w:t>
            </w:r>
          </w:p>
        </w:tc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2207D8EF" w14:textId="77777777" w:rsidR="00C05070" w:rsidRDefault="00C05070">
            <w:pPr>
              <w:rPr>
                <w:color w:val="212529"/>
              </w:rPr>
            </w:pPr>
            <w:r>
              <w:rPr>
                <w:color w:val="212529"/>
              </w:rPr>
              <w:t>Bold text</w:t>
            </w:r>
          </w:p>
        </w:tc>
      </w:tr>
      <w:tr w:rsidR="00C05070" w14:paraId="74CD81C4" w14:textId="77777777" w:rsidTr="00C05070"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5CA2C89B" w14:textId="77777777" w:rsidR="00C05070" w:rsidRDefault="00C05070">
            <w:pPr>
              <w:rPr>
                <w:color w:val="212529"/>
              </w:rPr>
            </w:pPr>
            <w:r>
              <w:rPr>
                <w:rStyle w:val="HTMLCode"/>
                <w:rFonts w:ascii="Consolas" w:eastAsiaTheme="minorHAnsi" w:hAnsi="Consolas"/>
                <w:color w:val="FF0000"/>
                <w:shd w:val="clear" w:color="auto" w:fill="F0F0F0"/>
              </w:rPr>
              <w:t xml:space="preserve">&lt; </w:t>
            </w:r>
            <w:proofErr w:type="spellStart"/>
            <w:r>
              <w:rPr>
                <w:rStyle w:val="HTMLCode"/>
                <w:rFonts w:ascii="Consolas" w:eastAsiaTheme="minorHAnsi" w:hAnsi="Consolas"/>
                <w:color w:val="FF0000"/>
                <w:shd w:val="clear" w:color="auto" w:fill="F0F0F0"/>
              </w:rPr>
              <w:t>i</w:t>
            </w:r>
            <w:proofErr w:type="spellEnd"/>
            <w:r>
              <w:rPr>
                <w:rStyle w:val="HTMLCode"/>
                <w:rFonts w:ascii="Consolas" w:eastAsiaTheme="minorHAnsi" w:hAnsi="Consolas"/>
                <w:color w:val="FF0000"/>
                <w:shd w:val="clear" w:color="auto" w:fill="F0F0F0"/>
              </w:rPr>
              <w:t xml:space="preserve"> &gt;</w:t>
            </w:r>
          </w:p>
        </w:tc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6BF6C416" w14:textId="77777777" w:rsidR="00C05070" w:rsidRDefault="00C05070">
            <w:pPr>
              <w:rPr>
                <w:color w:val="212529"/>
              </w:rPr>
            </w:pPr>
            <w:r>
              <w:rPr>
                <w:color w:val="212529"/>
              </w:rPr>
              <w:t>Italic text</w:t>
            </w:r>
          </w:p>
        </w:tc>
      </w:tr>
      <w:tr w:rsidR="00C05070" w14:paraId="70D340B4" w14:textId="77777777" w:rsidTr="00C05070"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0AF82D20" w14:textId="77777777" w:rsidR="00C05070" w:rsidRDefault="00C05070">
            <w:pPr>
              <w:rPr>
                <w:color w:val="212529"/>
              </w:rPr>
            </w:pPr>
            <w:r>
              <w:rPr>
                <w:rStyle w:val="HTMLCode"/>
                <w:rFonts w:ascii="Consolas" w:eastAsiaTheme="minorHAnsi" w:hAnsi="Consolas"/>
                <w:color w:val="FF0000"/>
                <w:shd w:val="clear" w:color="auto" w:fill="F0F0F0"/>
              </w:rPr>
              <w:t>&lt; strong &gt;</w:t>
            </w:r>
          </w:p>
        </w:tc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6DE7CDE8" w14:textId="77777777" w:rsidR="00C05070" w:rsidRDefault="00C05070">
            <w:pPr>
              <w:rPr>
                <w:color w:val="212529"/>
              </w:rPr>
            </w:pPr>
            <w:r>
              <w:rPr>
                <w:color w:val="212529"/>
              </w:rPr>
              <w:t>Strong text</w:t>
            </w:r>
          </w:p>
        </w:tc>
      </w:tr>
      <w:tr w:rsidR="00C05070" w14:paraId="79EB7B77" w14:textId="77777777" w:rsidTr="00C05070"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73662A4E" w14:textId="77777777" w:rsidR="00C05070" w:rsidRDefault="00C05070">
            <w:pPr>
              <w:rPr>
                <w:color w:val="212529"/>
              </w:rPr>
            </w:pPr>
            <w:r>
              <w:rPr>
                <w:rStyle w:val="HTMLCode"/>
                <w:rFonts w:ascii="Consolas" w:eastAsiaTheme="minorHAnsi" w:hAnsi="Consolas"/>
                <w:color w:val="FF0000"/>
                <w:shd w:val="clear" w:color="auto" w:fill="F0F0F0"/>
              </w:rPr>
              <w:t xml:space="preserve">&lt; </w:t>
            </w:r>
            <w:proofErr w:type="spellStart"/>
            <w:r>
              <w:rPr>
                <w:rStyle w:val="HTMLCode"/>
                <w:rFonts w:ascii="Consolas" w:eastAsiaTheme="minorHAnsi" w:hAnsi="Consolas"/>
                <w:color w:val="FF0000"/>
                <w:shd w:val="clear" w:color="auto" w:fill="F0F0F0"/>
              </w:rPr>
              <w:t>em</w:t>
            </w:r>
            <w:proofErr w:type="spellEnd"/>
            <w:r>
              <w:rPr>
                <w:rStyle w:val="HTMLCode"/>
                <w:rFonts w:ascii="Consolas" w:eastAsiaTheme="minorHAnsi" w:hAnsi="Consolas"/>
                <w:color w:val="FF0000"/>
                <w:shd w:val="clear" w:color="auto" w:fill="F0F0F0"/>
              </w:rPr>
              <w:t xml:space="preserve"> &gt;</w:t>
            </w:r>
          </w:p>
        </w:tc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3171E859" w14:textId="77777777" w:rsidR="00C05070" w:rsidRDefault="00C05070">
            <w:pPr>
              <w:rPr>
                <w:color w:val="212529"/>
              </w:rPr>
            </w:pPr>
            <w:r>
              <w:rPr>
                <w:color w:val="212529"/>
              </w:rPr>
              <w:t>Emphasized text</w:t>
            </w:r>
          </w:p>
        </w:tc>
      </w:tr>
      <w:tr w:rsidR="00C05070" w14:paraId="5B107D1F" w14:textId="77777777" w:rsidTr="00C05070"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59EC7BF7" w14:textId="77777777" w:rsidR="00C05070" w:rsidRDefault="00C05070">
            <w:pPr>
              <w:rPr>
                <w:color w:val="212529"/>
              </w:rPr>
            </w:pPr>
            <w:r>
              <w:rPr>
                <w:rStyle w:val="HTMLCode"/>
                <w:rFonts w:ascii="Consolas" w:eastAsiaTheme="minorHAnsi" w:hAnsi="Consolas"/>
                <w:color w:val="FF0000"/>
                <w:shd w:val="clear" w:color="auto" w:fill="F0F0F0"/>
              </w:rPr>
              <w:t>&lt; small &gt;</w:t>
            </w:r>
          </w:p>
        </w:tc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605C96C2" w14:textId="77777777" w:rsidR="00C05070" w:rsidRDefault="00C05070">
            <w:pPr>
              <w:rPr>
                <w:color w:val="212529"/>
              </w:rPr>
            </w:pPr>
            <w:r>
              <w:rPr>
                <w:color w:val="212529"/>
              </w:rPr>
              <w:t>Smaller text</w:t>
            </w:r>
          </w:p>
        </w:tc>
      </w:tr>
      <w:tr w:rsidR="00C05070" w14:paraId="19243A14" w14:textId="77777777" w:rsidTr="00C05070"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229CF6A4" w14:textId="77777777" w:rsidR="00C05070" w:rsidRDefault="00C05070">
            <w:pPr>
              <w:rPr>
                <w:color w:val="212529"/>
              </w:rPr>
            </w:pPr>
            <w:r>
              <w:rPr>
                <w:rStyle w:val="HTMLCode"/>
                <w:rFonts w:ascii="Consolas" w:eastAsiaTheme="minorHAnsi" w:hAnsi="Consolas"/>
                <w:color w:val="FF0000"/>
                <w:shd w:val="clear" w:color="auto" w:fill="F0F0F0"/>
              </w:rPr>
              <w:t>&lt; sup &gt;</w:t>
            </w:r>
          </w:p>
        </w:tc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7AAEA606" w14:textId="77777777" w:rsidR="00C05070" w:rsidRDefault="00C05070">
            <w:pPr>
              <w:rPr>
                <w:color w:val="212529"/>
              </w:rPr>
            </w:pPr>
            <w:r>
              <w:rPr>
                <w:color w:val="212529"/>
              </w:rPr>
              <w:t>Superscripted text</w:t>
            </w:r>
          </w:p>
        </w:tc>
      </w:tr>
      <w:tr w:rsidR="00C05070" w14:paraId="4A830AD1" w14:textId="77777777" w:rsidTr="00C05070"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1DD4DB86" w14:textId="77777777" w:rsidR="00C05070" w:rsidRDefault="00C05070">
            <w:pPr>
              <w:rPr>
                <w:color w:val="212529"/>
              </w:rPr>
            </w:pPr>
            <w:r>
              <w:rPr>
                <w:rStyle w:val="HTMLCode"/>
                <w:rFonts w:ascii="Consolas" w:eastAsiaTheme="minorHAnsi" w:hAnsi="Consolas"/>
                <w:color w:val="FF0000"/>
                <w:shd w:val="clear" w:color="auto" w:fill="F0F0F0"/>
              </w:rPr>
              <w:t>&lt; sub &gt;</w:t>
            </w:r>
          </w:p>
        </w:tc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09F65762" w14:textId="77777777" w:rsidR="00C05070" w:rsidRDefault="00C05070">
            <w:pPr>
              <w:rPr>
                <w:color w:val="212529"/>
              </w:rPr>
            </w:pPr>
            <w:r>
              <w:rPr>
                <w:color w:val="212529"/>
              </w:rPr>
              <w:t>Subscripted text</w:t>
            </w:r>
          </w:p>
        </w:tc>
      </w:tr>
      <w:tr w:rsidR="00C05070" w14:paraId="2C651476" w14:textId="77777777" w:rsidTr="00C05070"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2042C0F4" w14:textId="77777777" w:rsidR="00C05070" w:rsidRDefault="00C05070">
            <w:pPr>
              <w:rPr>
                <w:color w:val="212529"/>
              </w:rPr>
            </w:pPr>
            <w:r>
              <w:rPr>
                <w:rStyle w:val="HTMLCode"/>
                <w:rFonts w:ascii="Consolas" w:eastAsiaTheme="minorHAnsi" w:hAnsi="Consolas"/>
                <w:color w:val="FF0000"/>
                <w:shd w:val="clear" w:color="auto" w:fill="F0F0F0"/>
              </w:rPr>
              <w:t>&lt; mark &gt;</w:t>
            </w:r>
          </w:p>
        </w:tc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3BF11FFE" w14:textId="77777777" w:rsidR="00C05070" w:rsidRDefault="00C05070">
            <w:pPr>
              <w:rPr>
                <w:color w:val="212529"/>
              </w:rPr>
            </w:pPr>
            <w:r>
              <w:rPr>
                <w:color w:val="212529"/>
              </w:rPr>
              <w:t>Marked text</w:t>
            </w:r>
          </w:p>
        </w:tc>
      </w:tr>
      <w:tr w:rsidR="00C05070" w14:paraId="0D39B276" w14:textId="77777777" w:rsidTr="00C05070"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3CCECDC1" w14:textId="77777777" w:rsidR="00C05070" w:rsidRDefault="00C05070">
            <w:pPr>
              <w:rPr>
                <w:color w:val="212529"/>
              </w:rPr>
            </w:pPr>
            <w:r>
              <w:rPr>
                <w:rStyle w:val="HTMLCode"/>
                <w:rFonts w:ascii="Consolas" w:eastAsiaTheme="minorHAnsi" w:hAnsi="Consolas"/>
                <w:color w:val="FF0000"/>
                <w:shd w:val="clear" w:color="auto" w:fill="F0F0F0"/>
              </w:rPr>
              <w:t>&lt; ins &gt;</w:t>
            </w:r>
          </w:p>
        </w:tc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64B84B9D" w14:textId="77777777" w:rsidR="00C05070" w:rsidRDefault="00C05070">
            <w:pPr>
              <w:rPr>
                <w:color w:val="212529"/>
              </w:rPr>
            </w:pPr>
            <w:r>
              <w:rPr>
                <w:color w:val="212529"/>
              </w:rPr>
              <w:t>Inserted text</w:t>
            </w:r>
          </w:p>
        </w:tc>
      </w:tr>
      <w:tr w:rsidR="00C05070" w14:paraId="14C20D57" w14:textId="77777777" w:rsidTr="00C05070"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798005F9" w14:textId="77777777" w:rsidR="00C05070" w:rsidRDefault="00C05070">
            <w:pPr>
              <w:rPr>
                <w:color w:val="212529"/>
              </w:rPr>
            </w:pPr>
            <w:r>
              <w:rPr>
                <w:rStyle w:val="HTMLCode"/>
                <w:rFonts w:ascii="Consolas" w:eastAsiaTheme="minorHAnsi" w:hAnsi="Consolas"/>
                <w:color w:val="FF0000"/>
                <w:shd w:val="clear" w:color="auto" w:fill="F0F0F0"/>
              </w:rPr>
              <w:t>&lt; del &gt;</w:t>
            </w:r>
          </w:p>
        </w:tc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3F7208A2" w14:textId="77777777" w:rsidR="00C05070" w:rsidRDefault="00C05070">
            <w:pPr>
              <w:rPr>
                <w:color w:val="212529"/>
              </w:rPr>
            </w:pPr>
            <w:r>
              <w:rPr>
                <w:color w:val="212529"/>
              </w:rPr>
              <w:t>Deleted text</w:t>
            </w:r>
          </w:p>
        </w:tc>
      </w:tr>
    </w:tbl>
    <w:p w14:paraId="738677F4" w14:textId="77777777" w:rsidR="00C05070" w:rsidRDefault="00C05070" w:rsidP="00C05070">
      <w:pPr>
        <w:pStyle w:val="HTMLPreformatted"/>
        <w:shd w:val="clear" w:color="auto" w:fill="FFFFFF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>&lt;!DOCTYPE html&gt;</w:t>
      </w:r>
    </w:p>
    <w:p w14:paraId="08B4B212" w14:textId="77777777" w:rsidR="00C05070" w:rsidRDefault="00C05070" w:rsidP="00C05070">
      <w:pPr>
        <w:pStyle w:val="HTMLPreformatted"/>
        <w:shd w:val="clear" w:color="auto" w:fill="FFFFFF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>&lt;html&gt;</w:t>
      </w:r>
    </w:p>
    <w:p w14:paraId="17201BB5" w14:textId="77777777" w:rsidR="00C05070" w:rsidRDefault="00C05070" w:rsidP="00C05070">
      <w:pPr>
        <w:pStyle w:val="HTMLPreformatted"/>
        <w:shd w:val="clear" w:color="auto" w:fill="FFFFFF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&lt;body&gt;</w:t>
      </w:r>
    </w:p>
    <w:p w14:paraId="45D3A6F3" w14:textId="77777777" w:rsidR="00C05070" w:rsidRDefault="00C05070" w:rsidP="00C05070">
      <w:pPr>
        <w:pStyle w:val="HTMLPreformatted"/>
        <w:shd w:val="clear" w:color="auto" w:fill="FFFFFF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&lt;p&gt;This is a &lt;b&gt;bold&lt;/b&gt; text&lt;/p&gt;</w:t>
      </w:r>
    </w:p>
    <w:p w14:paraId="63B89AF5" w14:textId="77777777" w:rsidR="00C05070" w:rsidRDefault="00C05070" w:rsidP="00C05070">
      <w:pPr>
        <w:pStyle w:val="HTMLPreformatted"/>
        <w:shd w:val="clear" w:color="auto" w:fill="FFFFFF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&lt;p&gt;This is a &lt;strong&gt;strong&lt;/strong&gt; text&lt;/p&gt;</w:t>
      </w:r>
    </w:p>
    <w:p w14:paraId="3C1D8B4F" w14:textId="77777777" w:rsidR="00C05070" w:rsidRDefault="00C05070" w:rsidP="00C05070">
      <w:pPr>
        <w:pStyle w:val="HTMLPreformatted"/>
        <w:shd w:val="clear" w:color="auto" w:fill="FFFFFF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&lt;p&gt;This is an &lt;</w:t>
      </w:r>
      <w:proofErr w:type="spellStart"/>
      <w:r>
        <w:rPr>
          <w:rStyle w:val="HTMLCode"/>
          <w:rFonts w:ascii="Consolas" w:hAnsi="Consolas"/>
          <w:color w:val="212529"/>
        </w:rPr>
        <w:t>i</w:t>
      </w:r>
      <w:proofErr w:type="spellEnd"/>
      <w:r>
        <w:rPr>
          <w:rStyle w:val="HTMLCode"/>
          <w:rFonts w:ascii="Consolas" w:hAnsi="Consolas"/>
          <w:color w:val="212529"/>
        </w:rPr>
        <w:t>&gt;italic&lt;/</w:t>
      </w:r>
      <w:proofErr w:type="spellStart"/>
      <w:r>
        <w:rPr>
          <w:rStyle w:val="HTMLCode"/>
          <w:rFonts w:ascii="Consolas" w:hAnsi="Consolas"/>
          <w:color w:val="212529"/>
        </w:rPr>
        <w:t>i</w:t>
      </w:r>
      <w:proofErr w:type="spellEnd"/>
      <w:r>
        <w:rPr>
          <w:rStyle w:val="HTMLCode"/>
          <w:rFonts w:ascii="Consolas" w:hAnsi="Consolas"/>
          <w:color w:val="212529"/>
        </w:rPr>
        <w:t>&gt; text&lt;/p&gt;</w:t>
      </w:r>
    </w:p>
    <w:p w14:paraId="54763B87" w14:textId="77777777" w:rsidR="00C05070" w:rsidRDefault="00C05070" w:rsidP="00C05070">
      <w:pPr>
        <w:pStyle w:val="HTMLPreformatted"/>
        <w:shd w:val="clear" w:color="auto" w:fill="FFFFFF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&lt;p&gt;This is an &lt;</w:t>
      </w:r>
      <w:proofErr w:type="spellStart"/>
      <w:r>
        <w:rPr>
          <w:rStyle w:val="HTMLCode"/>
          <w:rFonts w:ascii="Consolas" w:hAnsi="Consolas"/>
          <w:color w:val="212529"/>
        </w:rPr>
        <w:t>em</w:t>
      </w:r>
      <w:proofErr w:type="spellEnd"/>
      <w:r>
        <w:rPr>
          <w:rStyle w:val="HTMLCode"/>
          <w:rFonts w:ascii="Consolas" w:hAnsi="Consolas"/>
          <w:color w:val="212529"/>
        </w:rPr>
        <w:t>&gt;emphasized&lt;/</w:t>
      </w:r>
      <w:proofErr w:type="spellStart"/>
      <w:r>
        <w:rPr>
          <w:rStyle w:val="HTMLCode"/>
          <w:rFonts w:ascii="Consolas" w:hAnsi="Consolas"/>
          <w:color w:val="212529"/>
        </w:rPr>
        <w:t>em</w:t>
      </w:r>
      <w:proofErr w:type="spellEnd"/>
      <w:r>
        <w:rPr>
          <w:rStyle w:val="HTMLCode"/>
          <w:rFonts w:ascii="Consolas" w:hAnsi="Consolas"/>
          <w:color w:val="212529"/>
        </w:rPr>
        <w:t>&gt; text&lt;/p&gt;</w:t>
      </w:r>
    </w:p>
    <w:p w14:paraId="56D67E1D" w14:textId="77777777" w:rsidR="00C05070" w:rsidRDefault="00C05070" w:rsidP="00C05070">
      <w:pPr>
        <w:pStyle w:val="HTMLPreformatted"/>
        <w:shd w:val="clear" w:color="auto" w:fill="FFFFFF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&lt;p&gt;This is a &lt;small&gt;small&lt;/small&gt; text&lt;/p&gt;</w:t>
      </w:r>
    </w:p>
    <w:p w14:paraId="7DB0F0BA" w14:textId="77777777" w:rsidR="00C05070" w:rsidRDefault="00C05070" w:rsidP="00C05070">
      <w:pPr>
        <w:pStyle w:val="HTMLPreformatted"/>
        <w:shd w:val="clear" w:color="auto" w:fill="FFFFFF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&lt;p&gt;Today is 15&lt;sup&gt;</w:t>
      </w:r>
      <w:proofErr w:type="spellStart"/>
      <w:r>
        <w:rPr>
          <w:rStyle w:val="HTMLCode"/>
          <w:rFonts w:ascii="Consolas" w:hAnsi="Consolas"/>
          <w:color w:val="212529"/>
        </w:rPr>
        <w:t>th</w:t>
      </w:r>
      <w:proofErr w:type="spellEnd"/>
      <w:r>
        <w:rPr>
          <w:rStyle w:val="HTMLCode"/>
          <w:rFonts w:ascii="Consolas" w:hAnsi="Consolas"/>
          <w:color w:val="212529"/>
        </w:rPr>
        <w:t xml:space="preserve">&lt;/sup&gt; of </w:t>
      </w:r>
      <w:proofErr w:type="spellStart"/>
      <w:r>
        <w:rPr>
          <w:rStyle w:val="HTMLCode"/>
          <w:rFonts w:ascii="Consolas" w:hAnsi="Consolas"/>
          <w:color w:val="212529"/>
        </w:rPr>
        <w:t>february</w:t>
      </w:r>
      <w:proofErr w:type="spellEnd"/>
      <w:r>
        <w:rPr>
          <w:rStyle w:val="HTMLCode"/>
          <w:rFonts w:ascii="Consolas" w:hAnsi="Consolas"/>
          <w:color w:val="212529"/>
        </w:rPr>
        <w:t>.&lt;/p&gt;</w:t>
      </w:r>
    </w:p>
    <w:p w14:paraId="081019BE" w14:textId="77777777" w:rsidR="00C05070" w:rsidRDefault="00C05070" w:rsidP="00C05070">
      <w:pPr>
        <w:pStyle w:val="HTMLPreformatted"/>
        <w:shd w:val="clear" w:color="auto" w:fill="FFFFFF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&lt;p&gt;This is a &lt;sub&gt;subscripted&lt;/sub&gt; text&lt;/p&gt;</w:t>
      </w:r>
    </w:p>
    <w:p w14:paraId="6CB83F66" w14:textId="77777777" w:rsidR="00C05070" w:rsidRDefault="00C05070" w:rsidP="00C05070">
      <w:pPr>
        <w:pStyle w:val="HTMLPreformatted"/>
        <w:shd w:val="clear" w:color="auto" w:fill="FFFFFF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&lt;p&gt;This is a &lt;mark&gt;marked&lt;/mark&gt; text&lt;/p&gt;</w:t>
      </w:r>
    </w:p>
    <w:p w14:paraId="736520CA" w14:textId="77777777" w:rsidR="00C05070" w:rsidRDefault="00C05070" w:rsidP="00C05070">
      <w:pPr>
        <w:pStyle w:val="HTMLPreformatted"/>
        <w:shd w:val="clear" w:color="auto" w:fill="FFFFFF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&lt;p&gt;This is a &lt;ins&gt;inserted&lt;/ins&gt; text&lt;/p&gt;</w:t>
      </w:r>
    </w:p>
    <w:p w14:paraId="09A7E597" w14:textId="77777777" w:rsidR="00C05070" w:rsidRDefault="00C05070" w:rsidP="00C05070">
      <w:pPr>
        <w:pStyle w:val="HTMLPreformatted"/>
        <w:shd w:val="clear" w:color="auto" w:fill="FFFFFF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&lt;p&gt;This is a &lt;del&gt;deleted&lt;/del&gt; text&lt;/p&gt;</w:t>
      </w:r>
    </w:p>
    <w:p w14:paraId="091F7D3E" w14:textId="77777777" w:rsidR="00C05070" w:rsidRDefault="00C05070" w:rsidP="00C05070">
      <w:pPr>
        <w:pStyle w:val="HTMLPreformatted"/>
        <w:shd w:val="clear" w:color="auto" w:fill="FFFFFF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&lt;/body&gt;</w:t>
      </w:r>
    </w:p>
    <w:p w14:paraId="18146D85" w14:textId="77777777" w:rsidR="00C05070" w:rsidRDefault="00C05070" w:rsidP="00C05070">
      <w:pPr>
        <w:pStyle w:val="HTMLPreformatted"/>
        <w:shd w:val="clear" w:color="auto" w:fill="FFFFFF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>&lt;/html&gt;</w:t>
      </w:r>
    </w:p>
    <w:p w14:paraId="62BA516B" w14:textId="77777777" w:rsidR="00C05070" w:rsidRDefault="00C05070" w:rsidP="00C05070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  <w:sz w:val="29"/>
          <w:szCs w:val="29"/>
        </w:rPr>
      </w:pPr>
      <w:r>
        <w:rPr>
          <w:rStyle w:val="HTMLCode"/>
          <w:rFonts w:ascii="Consolas" w:hAnsi="Consolas"/>
          <w:color w:val="FF0000"/>
          <w:shd w:val="clear" w:color="auto" w:fill="F0F0F0"/>
        </w:rPr>
        <w:t>Output:</w:t>
      </w:r>
    </w:p>
    <w:p w14:paraId="20D2685D" w14:textId="77777777" w:rsidR="00C05070" w:rsidRDefault="00C05070" w:rsidP="00C05070">
      <w:pPr>
        <w:pStyle w:val="NormalWeb"/>
        <w:shd w:val="clear" w:color="auto" w:fill="FFFFFF"/>
        <w:spacing w:before="0" w:beforeAutospacing="0"/>
        <w:rPr>
          <w:rFonts w:ascii="Formular" w:hAnsi="Formular"/>
          <w:color w:val="4A1E1E"/>
          <w:sz w:val="29"/>
          <w:szCs w:val="29"/>
        </w:rPr>
      </w:pPr>
      <w:r>
        <w:rPr>
          <w:rFonts w:ascii="Formular" w:hAnsi="Formular"/>
          <w:color w:val="4A1E1E"/>
          <w:sz w:val="29"/>
          <w:szCs w:val="29"/>
        </w:rPr>
        <w:t>This is a </w:t>
      </w:r>
      <w:r>
        <w:rPr>
          <w:rFonts w:ascii="Formular" w:hAnsi="Formular"/>
          <w:b/>
          <w:bCs/>
          <w:color w:val="4A1E1E"/>
          <w:sz w:val="29"/>
          <w:szCs w:val="29"/>
        </w:rPr>
        <w:t>bold</w:t>
      </w:r>
      <w:r>
        <w:rPr>
          <w:rFonts w:ascii="Formular" w:hAnsi="Formular"/>
          <w:color w:val="4A1E1E"/>
          <w:sz w:val="29"/>
          <w:szCs w:val="29"/>
        </w:rPr>
        <w:t> text</w:t>
      </w:r>
    </w:p>
    <w:p w14:paraId="42FA803E" w14:textId="77777777" w:rsidR="00C05070" w:rsidRDefault="00C05070" w:rsidP="00C05070">
      <w:pPr>
        <w:pStyle w:val="NormalWeb"/>
        <w:shd w:val="clear" w:color="auto" w:fill="FFFFFF"/>
        <w:spacing w:before="0" w:beforeAutospacing="0"/>
        <w:rPr>
          <w:rFonts w:ascii="Formular" w:hAnsi="Formular"/>
          <w:color w:val="4A1E1E"/>
          <w:sz w:val="29"/>
          <w:szCs w:val="29"/>
        </w:rPr>
      </w:pPr>
      <w:r>
        <w:rPr>
          <w:rFonts w:ascii="Formular" w:hAnsi="Formular"/>
          <w:color w:val="4A1E1E"/>
          <w:sz w:val="29"/>
          <w:szCs w:val="29"/>
        </w:rPr>
        <w:t>This is a </w:t>
      </w:r>
      <w:r>
        <w:rPr>
          <w:rStyle w:val="Strong"/>
          <w:rFonts w:ascii="Formular" w:hAnsi="Formular"/>
          <w:color w:val="4A1E1E"/>
          <w:sz w:val="29"/>
          <w:szCs w:val="29"/>
        </w:rPr>
        <w:t>strong</w:t>
      </w:r>
      <w:r>
        <w:rPr>
          <w:rFonts w:ascii="Formular" w:hAnsi="Formular"/>
          <w:color w:val="4A1E1E"/>
          <w:sz w:val="29"/>
          <w:szCs w:val="29"/>
        </w:rPr>
        <w:t> text</w:t>
      </w:r>
    </w:p>
    <w:p w14:paraId="1F1696CE" w14:textId="77777777" w:rsidR="00C05070" w:rsidRDefault="00C05070" w:rsidP="00C05070">
      <w:pPr>
        <w:pStyle w:val="NormalWeb"/>
        <w:shd w:val="clear" w:color="auto" w:fill="FFFFFF"/>
        <w:spacing w:before="0" w:beforeAutospacing="0"/>
        <w:rPr>
          <w:rFonts w:ascii="Formular" w:hAnsi="Formular"/>
          <w:color w:val="4A1E1E"/>
          <w:sz w:val="29"/>
          <w:szCs w:val="29"/>
        </w:rPr>
      </w:pPr>
      <w:r>
        <w:rPr>
          <w:rFonts w:ascii="Formular" w:hAnsi="Formular"/>
          <w:color w:val="4A1E1E"/>
          <w:sz w:val="29"/>
          <w:szCs w:val="29"/>
        </w:rPr>
        <w:t>This is an </w:t>
      </w:r>
      <w:r>
        <w:rPr>
          <w:rFonts w:ascii="Formular" w:hAnsi="Formular"/>
          <w:i/>
          <w:iCs/>
          <w:color w:val="4A1E1E"/>
          <w:sz w:val="29"/>
          <w:szCs w:val="29"/>
        </w:rPr>
        <w:t>italic</w:t>
      </w:r>
      <w:r>
        <w:rPr>
          <w:rFonts w:ascii="Formular" w:hAnsi="Formular"/>
          <w:color w:val="4A1E1E"/>
          <w:sz w:val="29"/>
          <w:szCs w:val="29"/>
        </w:rPr>
        <w:t> text</w:t>
      </w:r>
    </w:p>
    <w:p w14:paraId="40A40CDE" w14:textId="77777777" w:rsidR="00C05070" w:rsidRDefault="00C05070" w:rsidP="00C05070">
      <w:pPr>
        <w:pStyle w:val="NormalWeb"/>
        <w:shd w:val="clear" w:color="auto" w:fill="FFFFFF"/>
        <w:spacing w:before="0" w:beforeAutospacing="0"/>
        <w:rPr>
          <w:rFonts w:ascii="Formular" w:hAnsi="Formular"/>
          <w:color w:val="4A1E1E"/>
          <w:sz w:val="29"/>
          <w:szCs w:val="29"/>
        </w:rPr>
      </w:pPr>
      <w:r>
        <w:rPr>
          <w:rFonts w:ascii="Formular" w:hAnsi="Formular"/>
          <w:color w:val="4A1E1E"/>
          <w:sz w:val="29"/>
          <w:szCs w:val="29"/>
        </w:rPr>
        <w:t>This is an </w:t>
      </w:r>
      <w:r>
        <w:rPr>
          <w:rStyle w:val="Emphasis"/>
          <w:rFonts w:ascii="Formular" w:hAnsi="Formular"/>
          <w:color w:val="4A1E1E"/>
          <w:sz w:val="29"/>
          <w:szCs w:val="29"/>
        </w:rPr>
        <w:t>emphasized</w:t>
      </w:r>
      <w:r>
        <w:rPr>
          <w:rFonts w:ascii="Formular" w:hAnsi="Formular"/>
          <w:color w:val="4A1E1E"/>
          <w:sz w:val="29"/>
          <w:szCs w:val="29"/>
        </w:rPr>
        <w:t> text</w:t>
      </w:r>
    </w:p>
    <w:p w14:paraId="708E64AE" w14:textId="77777777" w:rsidR="00C05070" w:rsidRDefault="00C05070" w:rsidP="00C05070">
      <w:pPr>
        <w:pStyle w:val="NormalWeb"/>
        <w:shd w:val="clear" w:color="auto" w:fill="FFFFFF"/>
        <w:spacing w:before="0" w:beforeAutospacing="0"/>
        <w:rPr>
          <w:rFonts w:ascii="Formular" w:hAnsi="Formular"/>
          <w:color w:val="4A1E1E"/>
          <w:sz w:val="29"/>
          <w:szCs w:val="29"/>
        </w:rPr>
      </w:pPr>
      <w:r>
        <w:rPr>
          <w:rFonts w:ascii="Formular" w:hAnsi="Formular"/>
          <w:color w:val="4A1E1E"/>
          <w:sz w:val="29"/>
          <w:szCs w:val="29"/>
        </w:rPr>
        <w:t>This is an </w:t>
      </w:r>
      <w:r>
        <w:rPr>
          <w:rFonts w:ascii="Formular" w:hAnsi="Formular"/>
          <w:color w:val="4A1E1E"/>
          <w:sz w:val="23"/>
          <w:szCs w:val="23"/>
        </w:rPr>
        <w:t>smaller</w:t>
      </w:r>
      <w:r>
        <w:rPr>
          <w:rFonts w:ascii="Formular" w:hAnsi="Formular"/>
          <w:color w:val="4A1E1E"/>
          <w:sz w:val="29"/>
          <w:szCs w:val="29"/>
        </w:rPr>
        <w:t> text</w:t>
      </w:r>
    </w:p>
    <w:p w14:paraId="21B964B8" w14:textId="77777777" w:rsidR="00C05070" w:rsidRDefault="00C05070" w:rsidP="00C05070">
      <w:pPr>
        <w:pStyle w:val="NormalWeb"/>
        <w:shd w:val="clear" w:color="auto" w:fill="FFFFFF"/>
        <w:spacing w:before="0" w:beforeAutospacing="0"/>
        <w:rPr>
          <w:rFonts w:ascii="Formular" w:hAnsi="Formular"/>
          <w:color w:val="4A1E1E"/>
          <w:sz w:val="29"/>
          <w:szCs w:val="29"/>
        </w:rPr>
      </w:pPr>
      <w:r>
        <w:rPr>
          <w:rFonts w:ascii="Formular" w:hAnsi="Formular"/>
          <w:color w:val="4A1E1E"/>
          <w:sz w:val="29"/>
          <w:szCs w:val="29"/>
        </w:rPr>
        <w:t>Today is 15</w:t>
      </w:r>
      <w:r>
        <w:rPr>
          <w:rFonts w:ascii="Formular" w:hAnsi="Formular"/>
          <w:color w:val="4A1E1E"/>
          <w:sz w:val="22"/>
          <w:szCs w:val="22"/>
          <w:vertAlign w:val="superscript"/>
        </w:rPr>
        <w:t>th</w:t>
      </w:r>
      <w:r>
        <w:rPr>
          <w:rFonts w:ascii="Formular" w:hAnsi="Formular"/>
          <w:color w:val="4A1E1E"/>
          <w:sz w:val="29"/>
          <w:szCs w:val="29"/>
        </w:rPr>
        <w:t xml:space="preserve"> of </w:t>
      </w:r>
      <w:proofErr w:type="spellStart"/>
      <w:r>
        <w:rPr>
          <w:rFonts w:ascii="Formular" w:hAnsi="Formular"/>
          <w:color w:val="4A1E1E"/>
          <w:sz w:val="29"/>
          <w:szCs w:val="29"/>
        </w:rPr>
        <w:t>february</w:t>
      </w:r>
      <w:proofErr w:type="spellEnd"/>
      <w:r>
        <w:rPr>
          <w:rFonts w:ascii="Formular" w:hAnsi="Formular"/>
          <w:color w:val="4A1E1E"/>
          <w:sz w:val="29"/>
          <w:szCs w:val="29"/>
        </w:rPr>
        <w:t>.</w:t>
      </w:r>
    </w:p>
    <w:p w14:paraId="6059A3E9" w14:textId="77777777" w:rsidR="00C05070" w:rsidRDefault="00C05070" w:rsidP="00C05070">
      <w:pPr>
        <w:pStyle w:val="NormalWeb"/>
        <w:shd w:val="clear" w:color="auto" w:fill="FFFFFF"/>
        <w:spacing w:before="0" w:beforeAutospacing="0"/>
        <w:rPr>
          <w:rFonts w:ascii="Formular" w:hAnsi="Formular"/>
          <w:color w:val="4A1E1E"/>
          <w:sz w:val="29"/>
          <w:szCs w:val="29"/>
        </w:rPr>
      </w:pPr>
      <w:r>
        <w:rPr>
          <w:rFonts w:ascii="Formular" w:hAnsi="Formular"/>
          <w:color w:val="4A1E1E"/>
          <w:sz w:val="29"/>
          <w:szCs w:val="29"/>
        </w:rPr>
        <w:lastRenderedPageBreak/>
        <w:t>This is a </w:t>
      </w:r>
      <w:r>
        <w:rPr>
          <w:rFonts w:ascii="Formular" w:hAnsi="Formular"/>
          <w:color w:val="4A1E1E"/>
          <w:sz w:val="22"/>
          <w:szCs w:val="22"/>
          <w:vertAlign w:val="subscript"/>
        </w:rPr>
        <w:t>subscripted</w:t>
      </w:r>
      <w:r>
        <w:rPr>
          <w:rFonts w:ascii="Formular" w:hAnsi="Formular"/>
          <w:color w:val="4A1E1E"/>
          <w:sz w:val="29"/>
          <w:szCs w:val="29"/>
        </w:rPr>
        <w:t> text</w:t>
      </w:r>
    </w:p>
    <w:p w14:paraId="69F1FCE8" w14:textId="77777777" w:rsidR="00C05070" w:rsidRDefault="00C05070" w:rsidP="00C05070">
      <w:pPr>
        <w:pStyle w:val="NormalWeb"/>
        <w:shd w:val="clear" w:color="auto" w:fill="FFFFFF"/>
        <w:spacing w:before="0" w:beforeAutospacing="0"/>
        <w:rPr>
          <w:rFonts w:ascii="Formular" w:hAnsi="Formular"/>
          <w:color w:val="4A1E1E"/>
          <w:sz w:val="29"/>
          <w:szCs w:val="29"/>
        </w:rPr>
      </w:pPr>
      <w:r>
        <w:rPr>
          <w:rFonts w:ascii="Formular" w:hAnsi="Formular"/>
          <w:color w:val="4A1E1E"/>
          <w:sz w:val="29"/>
          <w:szCs w:val="29"/>
        </w:rPr>
        <w:t>This is a marked text</w:t>
      </w:r>
    </w:p>
    <w:p w14:paraId="03803344" w14:textId="77777777" w:rsidR="00C05070" w:rsidRDefault="00C05070" w:rsidP="00C05070">
      <w:pPr>
        <w:pStyle w:val="NormalWeb"/>
        <w:shd w:val="clear" w:color="auto" w:fill="FFFFFF"/>
        <w:spacing w:before="0" w:beforeAutospacing="0"/>
        <w:rPr>
          <w:rFonts w:ascii="Formular" w:hAnsi="Formular"/>
          <w:color w:val="4A1E1E"/>
          <w:sz w:val="29"/>
          <w:szCs w:val="29"/>
        </w:rPr>
      </w:pPr>
      <w:r>
        <w:rPr>
          <w:rFonts w:ascii="Formular" w:hAnsi="Formular"/>
          <w:color w:val="4A1E1E"/>
          <w:sz w:val="29"/>
          <w:szCs w:val="29"/>
        </w:rPr>
        <w:t>This is an </w:t>
      </w:r>
      <w:ins w:id="0" w:author="Unknown">
        <w:r>
          <w:rPr>
            <w:rFonts w:ascii="Formular" w:hAnsi="Formular"/>
            <w:color w:val="4A1E1E"/>
            <w:sz w:val="29"/>
            <w:szCs w:val="29"/>
          </w:rPr>
          <w:t>inserted</w:t>
        </w:r>
      </w:ins>
      <w:r>
        <w:rPr>
          <w:rFonts w:ascii="Formular" w:hAnsi="Formular"/>
          <w:color w:val="4A1E1E"/>
          <w:sz w:val="29"/>
          <w:szCs w:val="29"/>
        </w:rPr>
        <w:t> text</w:t>
      </w:r>
    </w:p>
    <w:p w14:paraId="683B6927" w14:textId="77777777" w:rsidR="00C05070" w:rsidRDefault="00C05070" w:rsidP="00C05070">
      <w:pPr>
        <w:pStyle w:val="NormalWeb"/>
        <w:shd w:val="clear" w:color="auto" w:fill="FFFFFF"/>
        <w:spacing w:before="0" w:beforeAutospacing="0"/>
        <w:rPr>
          <w:rFonts w:ascii="Formular" w:hAnsi="Formular"/>
          <w:color w:val="4A1E1E"/>
          <w:sz w:val="29"/>
          <w:szCs w:val="29"/>
        </w:rPr>
      </w:pPr>
      <w:r>
        <w:rPr>
          <w:rFonts w:ascii="Formular" w:hAnsi="Formular"/>
          <w:color w:val="4A1E1E"/>
          <w:sz w:val="29"/>
          <w:szCs w:val="29"/>
        </w:rPr>
        <w:t>This is a </w:t>
      </w:r>
      <w:del w:id="1" w:author="Unknown">
        <w:r>
          <w:rPr>
            <w:rFonts w:ascii="Formular" w:hAnsi="Formular"/>
            <w:color w:val="4A1E1E"/>
            <w:sz w:val="29"/>
            <w:szCs w:val="29"/>
          </w:rPr>
          <w:delText>deleted</w:delText>
        </w:r>
      </w:del>
      <w:r>
        <w:rPr>
          <w:rFonts w:ascii="Formular" w:hAnsi="Formular"/>
          <w:color w:val="4A1E1E"/>
          <w:sz w:val="29"/>
          <w:szCs w:val="29"/>
        </w:rPr>
        <w:t> text</w:t>
      </w:r>
    </w:p>
    <w:p w14:paraId="52DF26C6" w14:textId="760B571E" w:rsidR="00C05070" w:rsidRDefault="00C05070" w:rsidP="00C05070">
      <w:pPr>
        <w:shd w:val="clear" w:color="auto" w:fill="FFFFFF"/>
        <w:spacing w:after="0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en-GB"/>
        </w:rPr>
      </w:pPr>
    </w:p>
    <w:p w14:paraId="48069499" w14:textId="77777777" w:rsidR="00C05070" w:rsidRDefault="00C05070" w:rsidP="00C05070">
      <w:pPr>
        <w:pStyle w:val="Heading3"/>
        <w:shd w:val="clear" w:color="auto" w:fill="FFFFFF"/>
        <w:spacing w:before="0"/>
        <w:rPr>
          <w:rFonts w:ascii="Formular" w:hAnsi="Formular"/>
          <w:color w:val="212529"/>
        </w:rPr>
      </w:pPr>
      <w:r>
        <w:rPr>
          <w:rFonts w:ascii="Formular" w:hAnsi="Formular"/>
          <w:b/>
          <w:bCs/>
          <w:color w:val="212529"/>
        </w:rPr>
        <w:t>Ordered List Elements</w:t>
      </w:r>
    </w:p>
    <w:p w14:paraId="3F7F7FCF" w14:textId="77777777" w:rsidR="00C05070" w:rsidRDefault="00C05070" w:rsidP="00C05070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Formular" w:hAnsi="Formular"/>
          <w:color w:val="212529"/>
          <w:sz w:val="29"/>
          <w:szCs w:val="29"/>
        </w:rPr>
      </w:pPr>
      <w:r>
        <w:rPr>
          <w:rFonts w:ascii="Formular" w:hAnsi="Formular"/>
          <w:color w:val="212529"/>
          <w:sz w:val="29"/>
          <w:szCs w:val="29"/>
        </w:rPr>
        <w:t>The </w:t>
      </w:r>
      <w:r>
        <w:rPr>
          <w:rStyle w:val="HTMLCode"/>
          <w:rFonts w:ascii="Consolas" w:hAnsi="Consolas"/>
          <w:color w:val="FF0000"/>
          <w:shd w:val="clear" w:color="auto" w:fill="F0F0F0"/>
        </w:rPr>
        <w:t>&lt;</w:t>
      </w:r>
      <w:proofErr w:type="spellStart"/>
      <w:r>
        <w:rPr>
          <w:rStyle w:val="HTMLCode"/>
          <w:rFonts w:ascii="Consolas" w:hAnsi="Consolas"/>
          <w:color w:val="FF0000"/>
          <w:shd w:val="clear" w:color="auto" w:fill="F0F0F0"/>
        </w:rPr>
        <w:t>ol</w:t>
      </w:r>
      <w:proofErr w:type="spellEnd"/>
      <w:r>
        <w:rPr>
          <w:rStyle w:val="HTMLCode"/>
          <w:rFonts w:ascii="Consolas" w:hAnsi="Consolas"/>
          <w:color w:val="FF0000"/>
          <w:shd w:val="clear" w:color="auto" w:fill="F0F0F0"/>
        </w:rPr>
        <w:t>&gt;</w:t>
      </w:r>
      <w:r>
        <w:rPr>
          <w:rFonts w:ascii="Formular" w:hAnsi="Formular"/>
          <w:color w:val="212529"/>
          <w:sz w:val="29"/>
          <w:szCs w:val="29"/>
        </w:rPr>
        <w:t> element is used to create ordered lists with a sequential order.</w:t>
      </w:r>
    </w:p>
    <w:p w14:paraId="1956F3F4" w14:textId="77777777" w:rsidR="00C05070" w:rsidRDefault="00C05070" w:rsidP="00C05070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Formular" w:hAnsi="Formular"/>
          <w:color w:val="212529"/>
          <w:sz w:val="29"/>
          <w:szCs w:val="29"/>
        </w:rPr>
      </w:pPr>
      <w:r>
        <w:rPr>
          <w:rFonts w:ascii="Formular" w:hAnsi="Formular"/>
          <w:color w:val="212529"/>
          <w:sz w:val="29"/>
          <w:szCs w:val="29"/>
        </w:rPr>
        <w:t>Each list item is defined by the </w:t>
      </w:r>
      <w:r>
        <w:rPr>
          <w:rStyle w:val="HTMLCode"/>
          <w:rFonts w:ascii="Consolas" w:hAnsi="Consolas"/>
          <w:color w:val="FF0000"/>
          <w:shd w:val="clear" w:color="auto" w:fill="F0F0F0"/>
        </w:rPr>
        <w:t>&lt;li&gt;</w:t>
      </w:r>
      <w:r>
        <w:rPr>
          <w:rFonts w:ascii="Formular" w:hAnsi="Formular"/>
          <w:color w:val="212529"/>
          <w:sz w:val="29"/>
          <w:szCs w:val="29"/>
        </w:rPr>
        <w:t> tag.</w:t>
      </w:r>
    </w:p>
    <w:p w14:paraId="37D9A39E" w14:textId="77777777" w:rsidR="00C05070" w:rsidRDefault="00C05070" w:rsidP="00C05070">
      <w:pPr>
        <w:pStyle w:val="HTMLPreformatted"/>
        <w:shd w:val="clear" w:color="auto" w:fill="FFFFFF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>&lt;!DOCTYPE html&gt;</w:t>
      </w:r>
    </w:p>
    <w:p w14:paraId="3366C548" w14:textId="77777777" w:rsidR="00C05070" w:rsidRDefault="00C05070" w:rsidP="00C05070">
      <w:pPr>
        <w:pStyle w:val="HTMLPreformatted"/>
        <w:shd w:val="clear" w:color="auto" w:fill="FFFFFF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>&lt;html&gt;</w:t>
      </w:r>
    </w:p>
    <w:p w14:paraId="08AB2FAE" w14:textId="77777777" w:rsidR="00C05070" w:rsidRDefault="00C05070" w:rsidP="00C05070">
      <w:pPr>
        <w:pStyle w:val="HTMLPreformatted"/>
        <w:shd w:val="clear" w:color="auto" w:fill="FFFFFF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&lt;body&gt;</w:t>
      </w:r>
    </w:p>
    <w:p w14:paraId="2A50D57E" w14:textId="77777777" w:rsidR="00C05070" w:rsidRDefault="00C05070" w:rsidP="00C05070">
      <w:pPr>
        <w:pStyle w:val="HTMLPreformatted"/>
        <w:shd w:val="clear" w:color="auto" w:fill="FFFFFF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    &lt;h1&gt;Ordered HTML List&lt;/h1&gt;</w:t>
      </w:r>
    </w:p>
    <w:p w14:paraId="7A1B0DD9" w14:textId="77777777" w:rsidR="00C05070" w:rsidRDefault="00C05070" w:rsidP="00C05070">
      <w:pPr>
        <w:pStyle w:val="HTMLPreformatted"/>
        <w:shd w:val="clear" w:color="auto" w:fill="FFFFFF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    &lt;</w:t>
      </w:r>
      <w:proofErr w:type="spellStart"/>
      <w:r>
        <w:rPr>
          <w:rStyle w:val="HTMLCode"/>
          <w:rFonts w:ascii="Consolas" w:hAnsi="Consolas"/>
          <w:color w:val="212529"/>
        </w:rPr>
        <w:t>ol</w:t>
      </w:r>
      <w:proofErr w:type="spellEnd"/>
      <w:r>
        <w:rPr>
          <w:rStyle w:val="HTMLCode"/>
          <w:rFonts w:ascii="Consolas" w:hAnsi="Consolas"/>
          <w:color w:val="212529"/>
        </w:rPr>
        <w:t>&gt;</w:t>
      </w:r>
    </w:p>
    <w:p w14:paraId="7AEF3E2E" w14:textId="77777777" w:rsidR="00C05070" w:rsidRDefault="00C05070" w:rsidP="00C05070">
      <w:pPr>
        <w:pStyle w:val="HTMLPreformatted"/>
        <w:shd w:val="clear" w:color="auto" w:fill="FFFFFF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        &lt;li&gt;Chevrolet&lt;/li&gt;</w:t>
      </w:r>
    </w:p>
    <w:p w14:paraId="473170C2" w14:textId="77777777" w:rsidR="00C05070" w:rsidRDefault="00C05070" w:rsidP="00C05070">
      <w:pPr>
        <w:pStyle w:val="HTMLPreformatted"/>
        <w:shd w:val="clear" w:color="auto" w:fill="FFFFFF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        &lt;li&gt;Chrysler&lt;/li&gt;</w:t>
      </w:r>
    </w:p>
    <w:p w14:paraId="4EBF9AAB" w14:textId="77777777" w:rsidR="00C05070" w:rsidRDefault="00C05070" w:rsidP="00C05070">
      <w:pPr>
        <w:pStyle w:val="HTMLPreformatted"/>
        <w:shd w:val="clear" w:color="auto" w:fill="FFFFFF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        &lt;li&gt;Dodge&lt;/li&gt;</w:t>
      </w:r>
    </w:p>
    <w:p w14:paraId="279D63F2" w14:textId="77777777" w:rsidR="00C05070" w:rsidRDefault="00C05070" w:rsidP="00C05070">
      <w:pPr>
        <w:pStyle w:val="HTMLPreformatted"/>
        <w:shd w:val="clear" w:color="auto" w:fill="FFFFFF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    &lt;/</w:t>
      </w:r>
      <w:proofErr w:type="spellStart"/>
      <w:r>
        <w:rPr>
          <w:rStyle w:val="HTMLCode"/>
          <w:rFonts w:ascii="Consolas" w:hAnsi="Consolas"/>
          <w:color w:val="212529"/>
        </w:rPr>
        <w:t>ol</w:t>
      </w:r>
      <w:proofErr w:type="spellEnd"/>
      <w:r>
        <w:rPr>
          <w:rStyle w:val="HTMLCode"/>
          <w:rFonts w:ascii="Consolas" w:hAnsi="Consolas"/>
          <w:color w:val="212529"/>
        </w:rPr>
        <w:t xml:space="preserve">&gt;  </w:t>
      </w:r>
    </w:p>
    <w:p w14:paraId="5C0FFBE0" w14:textId="77777777" w:rsidR="00C05070" w:rsidRDefault="00C05070" w:rsidP="00C05070">
      <w:pPr>
        <w:pStyle w:val="HTMLPreformatted"/>
        <w:shd w:val="clear" w:color="auto" w:fill="FFFFFF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&lt;/body&gt;</w:t>
      </w:r>
    </w:p>
    <w:p w14:paraId="6C3EACB8" w14:textId="77777777" w:rsidR="00C05070" w:rsidRDefault="00C05070" w:rsidP="00C05070">
      <w:pPr>
        <w:pStyle w:val="HTMLPreformatted"/>
        <w:shd w:val="clear" w:color="auto" w:fill="FFFFFF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>&lt;/html&gt;</w:t>
      </w:r>
    </w:p>
    <w:p w14:paraId="3B7501B6" w14:textId="77777777" w:rsidR="00C05070" w:rsidRDefault="00C05070" w:rsidP="00C05070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  <w:sz w:val="29"/>
          <w:szCs w:val="29"/>
        </w:rPr>
      </w:pPr>
      <w:r>
        <w:rPr>
          <w:rStyle w:val="HTMLCode"/>
          <w:rFonts w:ascii="Consolas" w:hAnsi="Consolas"/>
          <w:color w:val="FF0000"/>
          <w:shd w:val="clear" w:color="auto" w:fill="F0F0F0"/>
        </w:rPr>
        <w:t>Output:</w:t>
      </w:r>
    </w:p>
    <w:p w14:paraId="12CF6821" w14:textId="77777777" w:rsidR="00C05070" w:rsidRDefault="00C05070" w:rsidP="00C05070">
      <w:pPr>
        <w:pStyle w:val="Heading1"/>
        <w:shd w:val="clear" w:color="auto" w:fill="FFFFFF"/>
        <w:spacing w:before="0"/>
        <w:rPr>
          <w:rFonts w:ascii="Formular" w:hAnsi="Formular"/>
          <w:color w:val="4A1E1E"/>
          <w:sz w:val="48"/>
          <w:szCs w:val="48"/>
        </w:rPr>
      </w:pPr>
      <w:r>
        <w:rPr>
          <w:rFonts w:ascii="Formular" w:hAnsi="Formular"/>
          <w:b/>
          <w:bCs/>
          <w:color w:val="4A1E1E"/>
        </w:rPr>
        <w:t>Ordered HTML List</w:t>
      </w:r>
    </w:p>
    <w:p w14:paraId="39DA78A1" w14:textId="77777777" w:rsidR="00C05070" w:rsidRDefault="00C05070" w:rsidP="00C0507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4A1E1E"/>
          <w:sz w:val="29"/>
          <w:szCs w:val="29"/>
        </w:rPr>
      </w:pPr>
      <w:r>
        <w:rPr>
          <w:rFonts w:ascii="Formular" w:hAnsi="Formular"/>
          <w:color w:val="4A1E1E"/>
          <w:sz w:val="29"/>
          <w:szCs w:val="29"/>
        </w:rPr>
        <w:t>Chevrolet</w:t>
      </w:r>
    </w:p>
    <w:p w14:paraId="0D528CA3" w14:textId="77777777" w:rsidR="00C05070" w:rsidRDefault="00C05070" w:rsidP="00C0507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4A1E1E"/>
          <w:sz w:val="29"/>
          <w:szCs w:val="29"/>
        </w:rPr>
      </w:pPr>
      <w:r>
        <w:rPr>
          <w:rFonts w:ascii="Formular" w:hAnsi="Formular"/>
          <w:color w:val="4A1E1E"/>
          <w:sz w:val="29"/>
          <w:szCs w:val="29"/>
        </w:rPr>
        <w:t>Chrysler</w:t>
      </w:r>
    </w:p>
    <w:p w14:paraId="32E9FC04" w14:textId="77777777" w:rsidR="00C05070" w:rsidRDefault="00C05070" w:rsidP="00C0507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4A1E1E"/>
          <w:sz w:val="29"/>
          <w:szCs w:val="29"/>
        </w:rPr>
      </w:pPr>
      <w:r>
        <w:rPr>
          <w:rFonts w:ascii="Formular" w:hAnsi="Formular"/>
          <w:color w:val="4A1E1E"/>
          <w:sz w:val="29"/>
          <w:szCs w:val="29"/>
        </w:rPr>
        <w:t>Dodge</w:t>
      </w:r>
    </w:p>
    <w:p w14:paraId="6B3B0984" w14:textId="77777777" w:rsidR="00C05070" w:rsidRDefault="00C05070" w:rsidP="00C05070">
      <w:pPr>
        <w:pStyle w:val="Heading3"/>
        <w:shd w:val="clear" w:color="auto" w:fill="FFFFFF"/>
        <w:spacing w:before="0"/>
        <w:rPr>
          <w:rFonts w:ascii="Formular" w:hAnsi="Formular"/>
          <w:color w:val="212529"/>
        </w:rPr>
      </w:pPr>
      <w:r>
        <w:rPr>
          <w:rFonts w:ascii="Formular" w:hAnsi="Formular"/>
          <w:b/>
          <w:bCs/>
          <w:color w:val="212529"/>
        </w:rPr>
        <w:t>Unordered List Elements</w:t>
      </w:r>
    </w:p>
    <w:p w14:paraId="52E8FE3E" w14:textId="77777777" w:rsidR="00C05070" w:rsidRDefault="00C05070" w:rsidP="00C0507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212529"/>
          <w:sz w:val="29"/>
          <w:szCs w:val="29"/>
        </w:rPr>
      </w:pPr>
      <w:r>
        <w:rPr>
          <w:rFonts w:ascii="Formular" w:hAnsi="Formular"/>
          <w:color w:val="212529"/>
          <w:sz w:val="29"/>
          <w:szCs w:val="29"/>
        </w:rPr>
        <w:t>The </w:t>
      </w:r>
      <w:r>
        <w:rPr>
          <w:rStyle w:val="HTMLCode"/>
          <w:rFonts w:ascii="Consolas" w:eastAsiaTheme="minorHAnsi" w:hAnsi="Consolas"/>
          <w:color w:val="FF0000"/>
          <w:shd w:val="clear" w:color="auto" w:fill="F0F0F0"/>
        </w:rPr>
        <w:t>&lt;ul&gt;</w:t>
      </w:r>
      <w:r>
        <w:rPr>
          <w:rFonts w:ascii="Formular" w:hAnsi="Formular"/>
          <w:color w:val="212529"/>
          <w:sz w:val="29"/>
          <w:szCs w:val="29"/>
        </w:rPr>
        <w:t>element is used to create unordered lists with no particular order.</w:t>
      </w:r>
    </w:p>
    <w:p w14:paraId="4F6E82F0" w14:textId="77777777" w:rsidR="00C05070" w:rsidRDefault="00C05070" w:rsidP="00C05070">
      <w:pPr>
        <w:pStyle w:val="HTMLPreformatted"/>
        <w:shd w:val="clear" w:color="auto" w:fill="FFFFFF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>&lt;!DOCTYPE html&gt;</w:t>
      </w:r>
    </w:p>
    <w:p w14:paraId="5DA21909" w14:textId="77777777" w:rsidR="00C05070" w:rsidRDefault="00C05070" w:rsidP="00C05070">
      <w:pPr>
        <w:pStyle w:val="HTMLPreformatted"/>
        <w:shd w:val="clear" w:color="auto" w:fill="FFFFFF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>&lt;html&gt;</w:t>
      </w:r>
    </w:p>
    <w:p w14:paraId="2EA76508" w14:textId="77777777" w:rsidR="00C05070" w:rsidRDefault="00C05070" w:rsidP="00C05070">
      <w:pPr>
        <w:pStyle w:val="HTMLPreformatted"/>
        <w:shd w:val="clear" w:color="auto" w:fill="FFFFFF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&lt;body&gt;</w:t>
      </w:r>
    </w:p>
    <w:p w14:paraId="66DBB9EC" w14:textId="77777777" w:rsidR="00C05070" w:rsidRDefault="00C05070" w:rsidP="00C05070">
      <w:pPr>
        <w:pStyle w:val="HTMLPreformatted"/>
        <w:shd w:val="clear" w:color="auto" w:fill="FFFFFF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    &lt;h1&gt;Unordered HTML List&lt;/h1&gt;</w:t>
      </w:r>
    </w:p>
    <w:p w14:paraId="167880A8" w14:textId="77777777" w:rsidR="00C05070" w:rsidRDefault="00C05070" w:rsidP="00C05070">
      <w:pPr>
        <w:pStyle w:val="HTMLPreformatted"/>
        <w:shd w:val="clear" w:color="auto" w:fill="FFFFFF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    &lt;ul&gt;</w:t>
      </w:r>
    </w:p>
    <w:p w14:paraId="27EC726B" w14:textId="77777777" w:rsidR="00C05070" w:rsidRDefault="00C05070" w:rsidP="00C05070">
      <w:pPr>
        <w:pStyle w:val="HTMLPreformatted"/>
        <w:shd w:val="clear" w:color="auto" w:fill="FFFFFF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        &lt;li&gt;Apple&lt;/li&gt;</w:t>
      </w:r>
    </w:p>
    <w:p w14:paraId="34EE2DFE" w14:textId="77777777" w:rsidR="00C05070" w:rsidRDefault="00C05070" w:rsidP="00C05070">
      <w:pPr>
        <w:pStyle w:val="HTMLPreformatted"/>
        <w:shd w:val="clear" w:color="auto" w:fill="FFFFFF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        &lt;li&gt;Microsoft&lt;/li&gt;</w:t>
      </w:r>
    </w:p>
    <w:p w14:paraId="306728D0" w14:textId="77777777" w:rsidR="00C05070" w:rsidRDefault="00C05070" w:rsidP="00C05070">
      <w:pPr>
        <w:pStyle w:val="HTMLPreformatted"/>
        <w:shd w:val="clear" w:color="auto" w:fill="FFFFFF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        &lt;li&gt;Intel&lt;/li&gt;</w:t>
      </w:r>
    </w:p>
    <w:p w14:paraId="00958E9B" w14:textId="77777777" w:rsidR="00C05070" w:rsidRDefault="00C05070" w:rsidP="00C05070">
      <w:pPr>
        <w:pStyle w:val="HTMLPreformatted"/>
        <w:shd w:val="clear" w:color="auto" w:fill="FFFFFF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    &lt;/ul&gt;  </w:t>
      </w:r>
    </w:p>
    <w:p w14:paraId="048C7806" w14:textId="77777777" w:rsidR="00C05070" w:rsidRDefault="00C05070" w:rsidP="00C05070">
      <w:pPr>
        <w:pStyle w:val="HTMLPreformatted"/>
        <w:shd w:val="clear" w:color="auto" w:fill="FFFFFF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&lt;/body&gt;</w:t>
      </w:r>
    </w:p>
    <w:p w14:paraId="1BE53C00" w14:textId="77777777" w:rsidR="00C05070" w:rsidRDefault="00C05070" w:rsidP="00C05070">
      <w:pPr>
        <w:pStyle w:val="HTMLPreformatted"/>
        <w:shd w:val="clear" w:color="auto" w:fill="FFFFFF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>&lt;/html&gt;</w:t>
      </w:r>
    </w:p>
    <w:p w14:paraId="443B855A" w14:textId="77777777" w:rsidR="00C05070" w:rsidRDefault="00C05070" w:rsidP="00C05070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  <w:sz w:val="29"/>
          <w:szCs w:val="29"/>
        </w:rPr>
      </w:pPr>
      <w:r>
        <w:rPr>
          <w:rStyle w:val="HTMLCode"/>
          <w:rFonts w:ascii="Consolas" w:hAnsi="Consolas"/>
          <w:color w:val="FF0000"/>
          <w:shd w:val="clear" w:color="auto" w:fill="F0F0F0"/>
        </w:rPr>
        <w:t>Output:</w:t>
      </w:r>
    </w:p>
    <w:p w14:paraId="3A77B4D6" w14:textId="77777777" w:rsidR="00C05070" w:rsidRDefault="00C05070" w:rsidP="00C05070">
      <w:pPr>
        <w:pStyle w:val="Heading1"/>
        <w:shd w:val="clear" w:color="auto" w:fill="FFFFFF"/>
        <w:spacing w:before="0"/>
        <w:rPr>
          <w:rFonts w:ascii="Formular" w:hAnsi="Formular"/>
          <w:color w:val="4A1E1E"/>
          <w:sz w:val="48"/>
          <w:szCs w:val="48"/>
        </w:rPr>
      </w:pPr>
      <w:r>
        <w:rPr>
          <w:rFonts w:ascii="Formular" w:hAnsi="Formular"/>
          <w:b/>
          <w:bCs/>
          <w:color w:val="4A1E1E"/>
        </w:rPr>
        <w:lastRenderedPageBreak/>
        <w:t>Unordered HTML List</w:t>
      </w:r>
    </w:p>
    <w:p w14:paraId="1D613D87" w14:textId="77777777" w:rsidR="00C05070" w:rsidRDefault="00C05070" w:rsidP="00C0507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4A1E1E"/>
          <w:sz w:val="29"/>
          <w:szCs w:val="29"/>
        </w:rPr>
      </w:pPr>
      <w:r>
        <w:rPr>
          <w:rFonts w:ascii="Formular" w:hAnsi="Formular"/>
          <w:color w:val="4A1E1E"/>
          <w:sz w:val="29"/>
          <w:szCs w:val="29"/>
        </w:rPr>
        <w:t>Apple</w:t>
      </w:r>
    </w:p>
    <w:p w14:paraId="368217F8" w14:textId="77777777" w:rsidR="00C05070" w:rsidRDefault="00C05070" w:rsidP="00C0507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4A1E1E"/>
          <w:sz w:val="29"/>
          <w:szCs w:val="29"/>
        </w:rPr>
      </w:pPr>
      <w:r>
        <w:rPr>
          <w:rFonts w:ascii="Formular" w:hAnsi="Formular"/>
          <w:color w:val="4A1E1E"/>
          <w:sz w:val="29"/>
          <w:szCs w:val="29"/>
        </w:rPr>
        <w:t>Microsoft</w:t>
      </w:r>
    </w:p>
    <w:p w14:paraId="37DE5A37" w14:textId="77777777" w:rsidR="00C05070" w:rsidRPr="00C05070" w:rsidRDefault="00C05070" w:rsidP="00C0507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4A1E1E"/>
          <w:sz w:val="29"/>
          <w:szCs w:val="29"/>
        </w:rPr>
      </w:pPr>
      <w:r w:rsidRPr="00C05070">
        <w:rPr>
          <w:rFonts w:ascii="Formular" w:hAnsi="Formular"/>
          <w:color w:val="4A1E1E"/>
          <w:sz w:val="29"/>
          <w:szCs w:val="29"/>
        </w:rPr>
        <w:t>Intel</w:t>
      </w:r>
    </w:p>
    <w:p w14:paraId="07EF068D" w14:textId="77777777" w:rsidR="00C05070" w:rsidRPr="00C05070" w:rsidRDefault="00C05070" w:rsidP="00C05070">
      <w:pPr>
        <w:pStyle w:val="Heading2"/>
        <w:shd w:val="clear" w:color="auto" w:fill="FFFFFF"/>
        <w:spacing w:before="0" w:beforeAutospacing="0"/>
        <w:rPr>
          <w:rFonts w:ascii="Formular" w:hAnsi="Formular"/>
          <w:color w:val="212529"/>
        </w:rPr>
      </w:pPr>
      <w:r w:rsidRPr="00C05070">
        <w:rPr>
          <w:rFonts w:ascii="Formular" w:hAnsi="Formular"/>
          <w:color w:val="212529"/>
        </w:rPr>
        <w:t>View the Lesson (HTML Tables)</w:t>
      </w:r>
    </w:p>
    <w:p w14:paraId="39F37016" w14:textId="77777777" w:rsidR="00C05070" w:rsidRDefault="00C05070" w:rsidP="00C05070">
      <w:pPr>
        <w:pStyle w:val="Heading3"/>
        <w:shd w:val="clear" w:color="auto" w:fill="FFFFFF"/>
        <w:spacing w:before="0"/>
        <w:rPr>
          <w:rFonts w:ascii="Formular" w:hAnsi="Formular"/>
          <w:color w:val="212529"/>
        </w:rPr>
      </w:pPr>
      <w:r>
        <w:rPr>
          <w:rFonts w:ascii="Formular" w:hAnsi="Formular"/>
          <w:b/>
          <w:bCs/>
          <w:color w:val="212529"/>
        </w:rPr>
        <w:t>Basics of Table</w:t>
      </w:r>
    </w:p>
    <w:p w14:paraId="4B1FD36F" w14:textId="77777777" w:rsidR="00C05070" w:rsidRDefault="00C05070" w:rsidP="00C0507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212529"/>
          <w:sz w:val="29"/>
          <w:szCs w:val="29"/>
        </w:rPr>
      </w:pPr>
      <w:r>
        <w:rPr>
          <w:rFonts w:ascii="Formular" w:hAnsi="Formular"/>
          <w:color w:val="212529"/>
          <w:sz w:val="29"/>
          <w:szCs w:val="29"/>
        </w:rPr>
        <w:t>In order to create a table in HTML, we use </w:t>
      </w:r>
      <w:r>
        <w:rPr>
          <w:rStyle w:val="HTMLCode"/>
          <w:rFonts w:ascii="Consolas" w:eastAsiaTheme="minorHAnsi" w:hAnsi="Consolas"/>
          <w:color w:val="FF0000"/>
          <w:shd w:val="clear" w:color="auto" w:fill="F0F0F0"/>
        </w:rPr>
        <w:t>&lt;table&gt;</w:t>
      </w:r>
      <w:r>
        <w:rPr>
          <w:rFonts w:ascii="Formular" w:hAnsi="Formular"/>
          <w:color w:val="212529"/>
          <w:sz w:val="29"/>
          <w:szCs w:val="29"/>
        </w:rPr>
        <w:t> tag.</w:t>
      </w:r>
    </w:p>
    <w:p w14:paraId="1EFF2231" w14:textId="77777777" w:rsidR="00C05070" w:rsidRDefault="00C05070" w:rsidP="00C0507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212529"/>
          <w:sz w:val="29"/>
          <w:szCs w:val="29"/>
        </w:rPr>
      </w:pPr>
      <w:r>
        <w:rPr>
          <w:rFonts w:ascii="Formular" w:hAnsi="Formular"/>
          <w:color w:val="212529"/>
          <w:sz w:val="29"/>
          <w:szCs w:val="29"/>
        </w:rPr>
        <w:t>The </w:t>
      </w:r>
      <w:r>
        <w:rPr>
          <w:rStyle w:val="HTMLCode"/>
          <w:rFonts w:ascii="Consolas" w:eastAsiaTheme="minorHAnsi" w:hAnsi="Consolas"/>
          <w:color w:val="FF0000"/>
          <w:shd w:val="clear" w:color="auto" w:fill="F0F0F0"/>
        </w:rPr>
        <w:t>&lt;tr&gt;</w:t>
      </w:r>
      <w:r>
        <w:rPr>
          <w:rFonts w:ascii="Formular" w:hAnsi="Formular"/>
          <w:color w:val="212529"/>
          <w:sz w:val="29"/>
          <w:szCs w:val="29"/>
        </w:rPr>
        <w:t> tag is used to define each table row.</w:t>
      </w:r>
    </w:p>
    <w:p w14:paraId="3CCF759D" w14:textId="77777777" w:rsidR="00C05070" w:rsidRDefault="00C05070" w:rsidP="00C0507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212529"/>
          <w:sz w:val="29"/>
          <w:szCs w:val="29"/>
        </w:rPr>
      </w:pPr>
      <w:r>
        <w:rPr>
          <w:rFonts w:ascii="Formular" w:hAnsi="Formular"/>
          <w:color w:val="212529"/>
          <w:sz w:val="29"/>
          <w:szCs w:val="29"/>
        </w:rPr>
        <w:t>The </w:t>
      </w:r>
      <w:r>
        <w:rPr>
          <w:rStyle w:val="HTMLCode"/>
          <w:rFonts w:ascii="Consolas" w:eastAsiaTheme="minorHAnsi" w:hAnsi="Consolas"/>
          <w:color w:val="FF0000"/>
          <w:shd w:val="clear" w:color="auto" w:fill="F0F0F0"/>
        </w:rPr>
        <w:t>&lt;</w:t>
      </w:r>
      <w:proofErr w:type="spellStart"/>
      <w:r>
        <w:rPr>
          <w:rStyle w:val="HTMLCode"/>
          <w:rFonts w:ascii="Consolas" w:eastAsiaTheme="minorHAnsi" w:hAnsi="Consolas"/>
          <w:color w:val="FF0000"/>
          <w:shd w:val="clear" w:color="auto" w:fill="F0F0F0"/>
        </w:rPr>
        <w:t>th</w:t>
      </w:r>
      <w:proofErr w:type="spellEnd"/>
      <w:r>
        <w:rPr>
          <w:rStyle w:val="HTMLCode"/>
          <w:rFonts w:ascii="Consolas" w:eastAsiaTheme="minorHAnsi" w:hAnsi="Consolas"/>
          <w:color w:val="FF0000"/>
          <w:shd w:val="clear" w:color="auto" w:fill="F0F0F0"/>
        </w:rPr>
        <w:t>&gt;</w:t>
      </w:r>
      <w:r>
        <w:rPr>
          <w:rFonts w:ascii="Formular" w:hAnsi="Formular"/>
          <w:color w:val="212529"/>
          <w:sz w:val="29"/>
          <w:szCs w:val="29"/>
        </w:rPr>
        <w:t> tag defines a table header.</w:t>
      </w:r>
    </w:p>
    <w:p w14:paraId="7DDFCA45" w14:textId="77777777" w:rsidR="00C05070" w:rsidRDefault="00C05070" w:rsidP="00C0507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212529"/>
          <w:sz w:val="29"/>
          <w:szCs w:val="29"/>
        </w:rPr>
      </w:pPr>
      <w:r>
        <w:rPr>
          <w:rFonts w:ascii="Formular" w:hAnsi="Formular"/>
          <w:color w:val="212529"/>
          <w:sz w:val="29"/>
          <w:szCs w:val="29"/>
        </w:rPr>
        <w:t>A table cell is defined with the </w:t>
      </w:r>
      <w:r>
        <w:rPr>
          <w:rStyle w:val="HTMLCode"/>
          <w:rFonts w:ascii="Consolas" w:eastAsiaTheme="minorHAnsi" w:hAnsi="Consolas"/>
          <w:color w:val="FF0000"/>
          <w:shd w:val="clear" w:color="auto" w:fill="F0F0F0"/>
        </w:rPr>
        <w:t>&lt;td&gt;</w:t>
      </w:r>
      <w:r>
        <w:rPr>
          <w:rFonts w:ascii="Formular" w:hAnsi="Formular"/>
          <w:color w:val="212529"/>
          <w:sz w:val="29"/>
          <w:szCs w:val="29"/>
        </w:rPr>
        <w:t> tag.</w:t>
      </w:r>
    </w:p>
    <w:p w14:paraId="0D5FA8CA" w14:textId="77777777" w:rsidR="00C05070" w:rsidRDefault="00C05070" w:rsidP="00C0507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212529"/>
          <w:sz w:val="29"/>
          <w:szCs w:val="29"/>
        </w:rPr>
      </w:pPr>
      <w:r>
        <w:rPr>
          <w:rFonts w:ascii="Formular" w:hAnsi="Formular"/>
          <w:color w:val="212529"/>
          <w:sz w:val="29"/>
          <w:szCs w:val="29"/>
        </w:rPr>
        <w:t>Here is an example of a simple table with four rows and two columns.</w:t>
      </w:r>
    </w:p>
    <w:p w14:paraId="29DAFA44" w14:textId="77777777" w:rsidR="00C05070" w:rsidRDefault="00C05070" w:rsidP="00C05070">
      <w:pPr>
        <w:pStyle w:val="HTMLPreformatted"/>
        <w:shd w:val="clear" w:color="auto" w:fill="FFFFFF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>&lt;!DOCTYPE html&gt;</w:t>
      </w:r>
    </w:p>
    <w:p w14:paraId="50BFD4F9" w14:textId="77777777" w:rsidR="00C05070" w:rsidRDefault="00C05070" w:rsidP="00C05070">
      <w:pPr>
        <w:pStyle w:val="HTMLPreformatted"/>
        <w:shd w:val="clear" w:color="auto" w:fill="FFFFFF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>&lt;html&gt;</w:t>
      </w:r>
    </w:p>
    <w:p w14:paraId="6A5A3F3A" w14:textId="77777777" w:rsidR="00C05070" w:rsidRDefault="00C05070" w:rsidP="00C05070">
      <w:pPr>
        <w:pStyle w:val="HTMLPreformatted"/>
        <w:shd w:val="clear" w:color="auto" w:fill="FFFFFF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&lt;body&gt;</w:t>
      </w:r>
    </w:p>
    <w:p w14:paraId="23388E0E" w14:textId="77777777" w:rsidR="00C05070" w:rsidRDefault="00C05070" w:rsidP="00C05070">
      <w:pPr>
        <w:pStyle w:val="HTMLPreformatted"/>
        <w:shd w:val="clear" w:color="auto" w:fill="FFFFFF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  &lt;table&gt;</w:t>
      </w:r>
    </w:p>
    <w:p w14:paraId="4BAE7DD6" w14:textId="77777777" w:rsidR="00C05070" w:rsidRDefault="00C05070" w:rsidP="00C05070">
      <w:pPr>
        <w:pStyle w:val="HTMLPreformatted"/>
        <w:shd w:val="clear" w:color="auto" w:fill="FFFFFF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     &lt;tr&gt;</w:t>
      </w:r>
    </w:p>
    <w:p w14:paraId="001E50EA" w14:textId="77777777" w:rsidR="00C05070" w:rsidRDefault="00C05070" w:rsidP="00C05070">
      <w:pPr>
        <w:pStyle w:val="HTMLPreformatted"/>
        <w:shd w:val="clear" w:color="auto" w:fill="FFFFFF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        &lt;</w:t>
      </w:r>
      <w:proofErr w:type="spellStart"/>
      <w:r>
        <w:rPr>
          <w:rStyle w:val="HTMLCode"/>
          <w:rFonts w:ascii="Consolas" w:hAnsi="Consolas"/>
          <w:color w:val="212529"/>
        </w:rPr>
        <w:t>th</w:t>
      </w:r>
      <w:proofErr w:type="spellEnd"/>
      <w:r>
        <w:rPr>
          <w:rStyle w:val="HTMLCode"/>
          <w:rFonts w:ascii="Consolas" w:hAnsi="Consolas"/>
          <w:color w:val="212529"/>
        </w:rPr>
        <w:t>&gt;Day&lt;/</w:t>
      </w:r>
      <w:proofErr w:type="spellStart"/>
      <w:r>
        <w:rPr>
          <w:rStyle w:val="HTMLCode"/>
          <w:rFonts w:ascii="Consolas" w:hAnsi="Consolas"/>
          <w:color w:val="212529"/>
        </w:rPr>
        <w:t>th</w:t>
      </w:r>
      <w:proofErr w:type="spellEnd"/>
      <w:r>
        <w:rPr>
          <w:rStyle w:val="HTMLCode"/>
          <w:rFonts w:ascii="Consolas" w:hAnsi="Consolas"/>
          <w:color w:val="212529"/>
        </w:rPr>
        <w:t>&gt;</w:t>
      </w:r>
    </w:p>
    <w:p w14:paraId="2612D024" w14:textId="77777777" w:rsidR="00C05070" w:rsidRDefault="00C05070" w:rsidP="00C05070">
      <w:pPr>
        <w:pStyle w:val="HTMLPreformatted"/>
        <w:shd w:val="clear" w:color="auto" w:fill="FFFFFF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        &lt;</w:t>
      </w:r>
      <w:proofErr w:type="spellStart"/>
      <w:r>
        <w:rPr>
          <w:rStyle w:val="HTMLCode"/>
          <w:rFonts w:ascii="Consolas" w:hAnsi="Consolas"/>
          <w:color w:val="212529"/>
        </w:rPr>
        <w:t>th</w:t>
      </w:r>
      <w:proofErr w:type="spellEnd"/>
      <w:r>
        <w:rPr>
          <w:rStyle w:val="HTMLCode"/>
          <w:rFonts w:ascii="Consolas" w:hAnsi="Consolas"/>
          <w:color w:val="212529"/>
        </w:rPr>
        <w:t>&gt;Lesson&lt;/</w:t>
      </w:r>
      <w:proofErr w:type="spellStart"/>
      <w:r>
        <w:rPr>
          <w:rStyle w:val="HTMLCode"/>
          <w:rFonts w:ascii="Consolas" w:hAnsi="Consolas"/>
          <w:color w:val="212529"/>
        </w:rPr>
        <w:t>th</w:t>
      </w:r>
      <w:proofErr w:type="spellEnd"/>
      <w:r>
        <w:rPr>
          <w:rStyle w:val="HTMLCode"/>
          <w:rFonts w:ascii="Consolas" w:hAnsi="Consolas"/>
          <w:color w:val="212529"/>
        </w:rPr>
        <w:t>&gt;</w:t>
      </w:r>
    </w:p>
    <w:p w14:paraId="3AC7B239" w14:textId="77777777" w:rsidR="00C05070" w:rsidRDefault="00C05070" w:rsidP="00C05070">
      <w:pPr>
        <w:pStyle w:val="HTMLPreformatted"/>
        <w:shd w:val="clear" w:color="auto" w:fill="FFFFFF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     &lt;/tr&gt;</w:t>
      </w:r>
    </w:p>
    <w:p w14:paraId="1A0CFEF7" w14:textId="77777777" w:rsidR="00C05070" w:rsidRDefault="00C05070" w:rsidP="00C05070">
      <w:pPr>
        <w:pStyle w:val="HTMLPreformatted"/>
        <w:shd w:val="clear" w:color="auto" w:fill="FFFFFF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     &lt;tr&gt;</w:t>
      </w:r>
    </w:p>
    <w:p w14:paraId="7F9DFD6D" w14:textId="77777777" w:rsidR="00C05070" w:rsidRDefault="00C05070" w:rsidP="00C05070">
      <w:pPr>
        <w:pStyle w:val="HTMLPreformatted"/>
        <w:shd w:val="clear" w:color="auto" w:fill="FFFFFF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        &lt;td&gt;Monday&lt;/td&gt;</w:t>
      </w:r>
    </w:p>
    <w:p w14:paraId="6B104B89" w14:textId="77777777" w:rsidR="00C05070" w:rsidRDefault="00C05070" w:rsidP="00C05070">
      <w:pPr>
        <w:pStyle w:val="HTMLPreformatted"/>
        <w:shd w:val="clear" w:color="auto" w:fill="FFFFFF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        &lt;td&gt;Java&lt;/td&gt;</w:t>
      </w:r>
    </w:p>
    <w:p w14:paraId="6B2EBA3B" w14:textId="77777777" w:rsidR="00C05070" w:rsidRDefault="00C05070" w:rsidP="00C05070">
      <w:pPr>
        <w:pStyle w:val="HTMLPreformatted"/>
        <w:shd w:val="clear" w:color="auto" w:fill="FFFFFF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     &lt;/tr&gt;</w:t>
      </w:r>
    </w:p>
    <w:p w14:paraId="7AAB6630" w14:textId="77777777" w:rsidR="00C05070" w:rsidRDefault="00C05070" w:rsidP="00C05070">
      <w:pPr>
        <w:pStyle w:val="HTMLPreformatted"/>
        <w:shd w:val="clear" w:color="auto" w:fill="FFFFFF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     &lt;tr&gt;</w:t>
      </w:r>
    </w:p>
    <w:p w14:paraId="1C7C29EA" w14:textId="77777777" w:rsidR="00C05070" w:rsidRDefault="00C05070" w:rsidP="00C05070">
      <w:pPr>
        <w:pStyle w:val="HTMLPreformatted"/>
        <w:shd w:val="clear" w:color="auto" w:fill="FFFFFF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        &lt;td&gt;Tuesday&lt;/td&gt;</w:t>
      </w:r>
    </w:p>
    <w:p w14:paraId="6260ADD4" w14:textId="77777777" w:rsidR="00C05070" w:rsidRDefault="00C05070" w:rsidP="00C05070">
      <w:pPr>
        <w:pStyle w:val="HTMLPreformatted"/>
        <w:shd w:val="clear" w:color="auto" w:fill="FFFFFF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        &lt;td&gt;HTML&lt;/td&gt;</w:t>
      </w:r>
    </w:p>
    <w:p w14:paraId="31F98438" w14:textId="77777777" w:rsidR="00C05070" w:rsidRDefault="00C05070" w:rsidP="00C05070">
      <w:pPr>
        <w:pStyle w:val="HTMLPreformatted"/>
        <w:shd w:val="clear" w:color="auto" w:fill="FFFFFF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     &lt;/tr&gt;</w:t>
      </w:r>
    </w:p>
    <w:p w14:paraId="4C5228E4" w14:textId="77777777" w:rsidR="00C05070" w:rsidRDefault="00C05070" w:rsidP="00C05070">
      <w:pPr>
        <w:pStyle w:val="HTMLPreformatted"/>
        <w:shd w:val="clear" w:color="auto" w:fill="FFFFFF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     &lt;tr&gt;</w:t>
      </w:r>
    </w:p>
    <w:p w14:paraId="06F796C9" w14:textId="77777777" w:rsidR="00C05070" w:rsidRDefault="00C05070" w:rsidP="00C05070">
      <w:pPr>
        <w:pStyle w:val="HTMLPreformatted"/>
        <w:shd w:val="clear" w:color="auto" w:fill="FFFFFF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        &lt;td&gt;Wednesday&lt;/td&gt;</w:t>
      </w:r>
    </w:p>
    <w:p w14:paraId="63605C55" w14:textId="77777777" w:rsidR="00C05070" w:rsidRDefault="00C05070" w:rsidP="00C05070">
      <w:pPr>
        <w:pStyle w:val="HTMLPreformatted"/>
        <w:shd w:val="clear" w:color="auto" w:fill="FFFFFF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        &lt;td&gt;CSS&lt;/td&gt;</w:t>
      </w:r>
    </w:p>
    <w:p w14:paraId="02C31561" w14:textId="77777777" w:rsidR="00C05070" w:rsidRDefault="00C05070" w:rsidP="00C05070">
      <w:pPr>
        <w:pStyle w:val="HTMLPreformatted"/>
        <w:shd w:val="clear" w:color="auto" w:fill="FFFFFF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     &lt;/tr&gt;</w:t>
      </w:r>
    </w:p>
    <w:p w14:paraId="1117DE51" w14:textId="77777777" w:rsidR="00C05070" w:rsidRDefault="00C05070" w:rsidP="00C05070">
      <w:pPr>
        <w:pStyle w:val="HTMLPreformatted"/>
        <w:shd w:val="clear" w:color="auto" w:fill="FFFFFF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  &lt;/table&gt;</w:t>
      </w:r>
    </w:p>
    <w:p w14:paraId="5BB8861E" w14:textId="77777777" w:rsidR="00C05070" w:rsidRDefault="00C05070" w:rsidP="00C05070">
      <w:pPr>
        <w:pStyle w:val="HTMLPreformatted"/>
        <w:shd w:val="clear" w:color="auto" w:fill="FFFFFF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&lt;/body&gt;</w:t>
      </w:r>
    </w:p>
    <w:p w14:paraId="4ACBFA5A" w14:textId="1425F935" w:rsidR="005611EC" w:rsidRDefault="00C05070" w:rsidP="005611EC">
      <w:pPr>
        <w:pStyle w:val="HTMLPreformatted"/>
        <w:shd w:val="clear" w:color="auto" w:fill="FFFFFF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>&lt;/html&gt;</w:t>
      </w:r>
    </w:p>
    <w:p w14:paraId="0FD61DC7" w14:textId="244125A0" w:rsidR="005611EC" w:rsidRDefault="005611EC" w:rsidP="005611EC">
      <w:pPr>
        <w:pStyle w:val="HTMLPreformatted"/>
        <w:shd w:val="clear" w:color="auto" w:fill="FFFFFF"/>
        <w:rPr>
          <w:rStyle w:val="HTMLCode"/>
          <w:rFonts w:ascii="Consolas" w:hAnsi="Consolas"/>
          <w:color w:val="212529"/>
        </w:rPr>
      </w:pPr>
    </w:p>
    <w:p w14:paraId="724D25CB" w14:textId="60227517" w:rsidR="005611EC" w:rsidRDefault="005611EC" w:rsidP="005611EC">
      <w:pPr>
        <w:pStyle w:val="HTMLPreformatted"/>
        <w:shd w:val="clear" w:color="auto" w:fill="FFFFFF"/>
        <w:rPr>
          <w:rStyle w:val="HTMLCode"/>
          <w:rFonts w:ascii="Consolas" w:hAnsi="Consolas"/>
          <w:color w:val="FF0000"/>
        </w:rPr>
      </w:pPr>
      <w:r w:rsidRPr="005611EC">
        <w:rPr>
          <w:rStyle w:val="HTMLCode"/>
          <w:rFonts w:ascii="Consolas" w:hAnsi="Consolas"/>
          <w:color w:val="FF0000"/>
        </w:rPr>
        <w:t>Output:</w:t>
      </w:r>
    </w:p>
    <w:p w14:paraId="24F2E52C" w14:textId="5B0A4BCF" w:rsidR="005611EC" w:rsidRDefault="005611EC" w:rsidP="005611EC">
      <w:pPr>
        <w:pStyle w:val="HTMLPreformatted"/>
        <w:shd w:val="clear" w:color="auto" w:fill="FFFFFF"/>
        <w:rPr>
          <w:rStyle w:val="HTMLCode"/>
          <w:rFonts w:ascii="Consolas" w:hAnsi="Consolas"/>
          <w:b/>
          <w:bCs/>
        </w:rPr>
      </w:pPr>
      <w:r>
        <w:rPr>
          <w:rStyle w:val="HTMLCode"/>
          <w:rFonts w:ascii="Consolas" w:hAnsi="Consolas"/>
          <w:color w:val="FF0000"/>
        </w:rPr>
        <w:t xml:space="preserve">         </w:t>
      </w:r>
      <w:r>
        <w:rPr>
          <w:rStyle w:val="HTMLCode"/>
          <w:rFonts w:ascii="Consolas" w:hAnsi="Consolas"/>
          <w:b/>
          <w:bCs/>
        </w:rPr>
        <w:t>Day       Lesson</w:t>
      </w:r>
    </w:p>
    <w:p w14:paraId="06C865C0" w14:textId="5346D8CD" w:rsidR="005611EC" w:rsidRDefault="005611EC" w:rsidP="005611EC">
      <w:pPr>
        <w:pStyle w:val="HTMLPreformatted"/>
        <w:shd w:val="clear" w:color="auto" w:fill="FFFFFF"/>
        <w:rPr>
          <w:rStyle w:val="HTMLCode"/>
          <w:rFonts w:ascii="Consolas" w:hAnsi="Consolas"/>
        </w:rPr>
      </w:pPr>
      <w:r>
        <w:rPr>
          <w:rStyle w:val="HTMLCode"/>
          <w:rFonts w:ascii="Consolas" w:hAnsi="Consolas"/>
          <w:b/>
          <w:bCs/>
        </w:rPr>
        <w:t xml:space="preserve">        </w:t>
      </w:r>
      <w:r>
        <w:rPr>
          <w:rStyle w:val="HTMLCode"/>
          <w:rFonts w:ascii="Consolas" w:hAnsi="Consolas"/>
        </w:rPr>
        <w:t>Monday     Java</w:t>
      </w:r>
    </w:p>
    <w:p w14:paraId="41D87962" w14:textId="55C54584" w:rsidR="005611EC" w:rsidRPr="005611EC" w:rsidRDefault="005611EC" w:rsidP="005611EC">
      <w:pPr>
        <w:pStyle w:val="HTMLPreformatted"/>
        <w:shd w:val="clear" w:color="auto" w:fill="FFFFFF"/>
        <w:rPr>
          <w:rStyle w:val="HTMLCode"/>
          <w:rFonts w:ascii="Consolas" w:hAnsi="Consolas"/>
        </w:rPr>
      </w:pPr>
      <w:r>
        <w:rPr>
          <w:rStyle w:val="HTMLCode"/>
          <w:rFonts w:ascii="Consolas" w:hAnsi="Consolas"/>
        </w:rPr>
        <w:t xml:space="preserve">       Tuesday     HTML</w:t>
      </w:r>
    </w:p>
    <w:p w14:paraId="653C94B9" w14:textId="51889509" w:rsidR="005611EC" w:rsidRDefault="005611EC" w:rsidP="005611EC">
      <w:pPr>
        <w:pStyle w:val="HTMLPreformatted"/>
        <w:shd w:val="clear" w:color="auto" w:fill="FFFFFF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 xml:space="preserve">       Wednesday   CSS</w:t>
      </w:r>
    </w:p>
    <w:p w14:paraId="7FCA6171" w14:textId="120930D4" w:rsidR="005611EC" w:rsidRDefault="005611EC" w:rsidP="005611EC">
      <w:pPr>
        <w:pStyle w:val="HTMLPreformatted"/>
        <w:shd w:val="clear" w:color="auto" w:fill="FFFFFF"/>
        <w:rPr>
          <w:rFonts w:ascii="Consolas" w:hAnsi="Consolas"/>
          <w:color w:val="212529"/>
        </w:rPr>
      </w:pPr>
    </w:p>
    <w:p w14:paraId="1D7E64D6" w14:textId="77777777" w:rsidR="005611EC" w:rsidRDefault="005611EC" w:rsidP="005611EC">
      <w:pPr>
        <w:pStyle w:val="Heading3"/>
        <w:shd w:val="clear" w:color="auto" w:fill="FFFFFF"/>
        <w:spacing w:before="0"/>
        <w:rPr>
          <w:rFonts w:ascii="Formular" w:hAnsi="Formular"/>
          <w:color w:val="212529"/>
        </w:rPr>
      </w:pPr>
      <w:r>
        <w:rPr>
          <w:rFonts w:ascii="Formular" w:hAnsi="Formular"/>
          <w:b/>
          <w:bCs/>
          <w:color w:val="212529"/>
        </w:rPr>
        <w:lastRenderedPageBreak/>
        <w:t>Table Border</w:t>
      </w:r>
    </w:p>
    <w:p w14:paraId="14EF2D14" w14:textId="77777777" w:rsidR="005611EC" w:rsidRDefault="005611EC" w:rsidP="005611E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212529"/>
          <w:sz w:val="29"/>
          <w:szCs w:val="29"/>
        </w:rPr>
      </w:pPr>
      <w:r>
        <w:rPr>
          <w:rFonts w:ascii="Formular" w:hAnsi="Formular"/>
          <w:color w:val="212529"/>
          <w:sz w:val="29"/>
          <w:szCs w:val="29"/>
        </w:rPr>
        <w:t>We can add border to table with </w:t>
      </w:r>
      <w:r>
        <w:rPr>
          <w:rStyle w:val="Strong"/>
          <w:rFonts w:ascii="Formular" w:hAnsi="Formular"/>
          <w:color w:val="212529"/>
          <w:sz w:val="29"/>
          <w:szCs w:val="29"/>
        </w:rPr>
        <w:t>border</w:t>
      </w:r>
      <w:r>
        <w:rPr>
          <w:rFonts w:ascii="Formular" w:hAnsi="Formular"/>
          <w:color w:val="212529"/>
          <w:sz w:val="29"/>
          <w:szCs w:val="29"/>
        </w:rPr>
        <w:t> attribute in table tag like example below.</w:t>
      </w:r>
      <w:r>
        <w:rPr>
          <w:rFonts w:ascii="Formular" w:hAnsi="Formular"/>
          <w:color w:val="212529"/>
          <w:sz w:val="29"/>
          <w:szCs w:val="29"/>
        </w:rPr>
        <w:br/>
      </w:r>
      <w:r>
        <w:rPr>
          <w:rStyle w:val="HTMLCode"/>
          <w:rFonts w:ascii="Consolas" w:eastAsiaTheme="minorHAnsi" w:hAnsi="Consolas"/>
          <w:color w:val="FF0000"/>
          <w:shd w:val="clear" w:color="auto" w:fill="F0F0F0"/>
        </w:rPr>
        <w:t>&lt;table border="number"&gt;</w:t>
      </w:r>
    </w:p>
    <w:p w14:paraId="5BA52822" w14:textId="77777777" w:rsidR="005611EC" w:rsidRDefault="005611EC" w:rsidP="005611EC">
      <w:pPr>
        <w:pStyle w:val="Heading3"/>
        <w:shd w:val="clear" w:color="auto" w:fill="FFFFFF"/>
        <w:spacing w:before="0"/>
        <w:rPr>
          <w:rFonts w:ascii="Formular" w:hAnsi="Formular"/>
          <w:color w:val="212529"/>
        </w:rPr>
      </w:pPr>
      <w:proofErr w:type="spellStart"/>
      <w:r>
        <w:rPr>
          <w:rFonts w:ascii="Formular" w:hAnsi="Formular"/>
          <w:b/>
          <w:bCs/>
          <w:color w:val="212529"/>
        </w:rPr>
        <w:t>Colspan</w:t>
      </w:r>
      <w:proofErr w:type="spellEnd"/>
      <w:r>
        <w:rPr>
          <w:rFonts w:ascii="Formular" w:hAnsi="Formular"/>
          <w:b/>
          <w:bCs/>
          <w:color w:val="212529"/>
        </w:rPr>
        <w:t xml:space="preserve"> Attribute</w:t>
      </w:r>
    </w:p>
    <w:p w14:paraId="6A018DAB" w14:textId="77777777" w:rsidR="005611EC" w:rsidRDefault="005611EC" w:rsidP="005611E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212529"/>
          <w:sz w:val="29"/>
          <w:szCs w:val="29"/>
        </w:rPr>
      </w:pPr>
      <w:r>
        <w:rPr>
          <w:rFonts w:ascii="Formular" w:hAnsi="Formular"/>
          <w:color w:val="212529"/>
          <w:sz w:val="29"/>
          <w:szCs w:val="29"/>
        </w:rPr>
        <w:t xml:space="preserve">We can span two or more columns by using the </w:t>
      </w:r>
      <w:proofErr w:type="spellStart"/>
      <w:r>
        <w:rPr>
          <w:rFonts w:ascii="Formular" w:hAnsi="Formular"/>
          <w:color w:val="212529"/>
          <w:sz w:val="29"/>
          <w:szCs w:val="29"/>
        </w:rPr>
        <w:t>colspan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attribute like example below.</w:t>
      </w:r>
      <w:r>
        <w:rPr>
          <w:rFonts w:ascii="Formular" w:hAnsi="Formular"/>
          <w:color w:val="212529"/>
          <w:sz w:val="29"/>
          <w:szCs w:val="29"/>
        </w:rPr>
        <w:br/>
      </w:r>
      <w:r>
        <w:rPr>
          <w:rStyle w:val="HTMLCode"/>
          <w:rFonts w:ascii="Consolas" w:eastAsiaTheme="minorHAnsi" w:hAnsi="Consolas"/>
          <w:color w:val="FF0000"/>
          <w:shd w:val="clear" w:color="auto" w:fill="F0F0F0"/>
        </w:rPr>
        <w:t xml:space="preserve">&lt; td </w:t>
      </w:r>
      <w:proofErr w:type="spellStart"/>
      <w:r>
        <w:rPr>
          <w:rStyle w:val="HTMLCode"/>
          <w:rFonts w:ascii="Consolas" w:eastAsiaTheme="minorHAnsi" w:hAnsi="Consolas"/>
          <w:color w:val="FF0000"/>
          <w:shd w:val="clear" w:color="auto" w:fill="F0F0F0"/>
        </w:rPr>
        <w:t>colspan</w:t>
      </w:r>
      <w:proofErr w:type="spellEnd"/>
      <w:r>
        <w:rPr>
          <w:rStyle w:val="HTMLCode"/>
          <w:rFonts w:ascii="Consolas" w:eastAsiaTheme="minorHAnsi" w:hAnsi="Consolas"/>
          <w:color w:val="FF0000"/>
          <w:shd w:val="clear" w:color="auto" w:fill="F0F0F0"/>
        </w:rPr>
        <w:t>="2" &gt;Java&lt; /td &gt;</w:t>
      </w:r>
    </w:p>
    <w:p w14:paraId="008BC0DE" w14:textId="77777777" w:rsidR="005611EC" w:rsidRDefault="005611EC" w:rsidP="005611EC">
      <w:pPr>
        <w:pStyle w:val="Heading3"/>
        <w:shd w:val="clear" w:color="auto" w:fill="FFFFFF"/>
        <w:spacing w:before="0"/>
        <w:rPr>
          <w:rFonts w:ascii="Formular" w:hAnsi="Formular"/>
          <w:color w:val="212529"/>
        </w:rPr>
      </w:pPr>
      <w:proofErr w:type="spellStart"/>
      <w:r>
        <w:rPr>
          <w:rFonts w:ascii="Formular" w:hAnsi="Formular"/>
          <w:b/>
          <w:bCs/>
          <w:color w:val="212529"/>
        </w:rPr>
        <w:t>Rowspan</w:t>
      </w:r>
      <w:proofErr w:type="spellEnd"/>
      <w:r>
        <w:rPr>
          <w:rFonts w:ascii="Formular" w:hAnsi="Formular"/>
          <w:b/>
          <w:bCs/>
          <w:color w:val="212529"/>
        </w:rPr>
        <w:t xml:space="preserve"> Attribute</w:t>
      </w:r>
    </w:p>
    <w:p w14:paraId="0C72A998" w14:textId="77777777" w:rsidR="005611EC" w:rsidRDefault="005611EC" w:rsidP="005611E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212529"/>
          <w:sz w:val="29"/>
          <w:szCs w:val="29"/>
        </w:rPr>
      </w:pPr>
      <w:r>
        <w:rPr>
          <w:rFonts w:ascii="Formular" w:hAnsi="Formular"/>
          <w:color w:val="212529"/>
          <w:sz w:val="29"/>
          <w:szCs w:val="29"/>
        </w:rPr>
        <w:t xml:space="preserve">We can span two or more rows by using the </w:t>
      </w:r>
      <w:proofErr w:type="spellStart"/>
      <w:r>
        <w:rPr>
          <w:rFonts w:ascii="Formular" w:hAnsi="Formular"/>
          <w:color w:val="212529"/>
          <w:sz w:val="29"/>
          <w:szCs w:val="29"/>
        </w:rPr>
        <w:t>rowspan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attribute like example below.</w:t>
      </w:r>
      <w:r>
        <w:rPr>
          <w:rFonts w:ascii="Formular" w:hAnsi="Formular"/>
          <w:color w:val="212529"/>
          <w:sz w:val="29"/>
          <w:szCs w:val="29"/>
        </w:rPr>
        <w:br/>
      </w:r>
      <w:r>
        <w:rPr>
          <w:rStyle w:val="HTMLCode"/>
          <w:rFonts w:ascii="Consolas" w:eastAsiaTheme="minorHAnsi" w:hAnsi="Consolas"/>
          <w:color w:val="FF0000"/>
          <w:shd w:val="clear" w:color="auto" w:fill="F0F0F0"/>
        </w:rPr>
        <w:t xml:space="preserve">&lt; td </w:t>
      </w:r>
      <w:proofErr w:type="spellStart"/>
      <w:r>
        <w:rPr>
          <w:rStyle w:val="HTMLCode"/>
          <w:rFonts w:ascii="Consolas" w:eastAsiaTheme="minorHAnsi" w:hAnsi="Consolas"/>
          <w:color w:val="FF0000"/>
          <w:shd w:val="clear" w:color="auto" w:fill="F0F0F0"/>
        </w:rPr>
        <w:t>rowspan</w:t>
      </w:r>
      <w:proofErr w:type="spellEnd"/>
      <w:r>
        <w:rPr>
          <w:rStyle w:val="HTMLCode"/>
          <w:rFonts w:ascii="Consolas" w:eastAsiaTheme="minorHAnsi" w:hAnsi="Consolas"/>
          <w:color w:val="FF0000"/>
          <w:shd w:val="clear" w:color="auto" w:fill="F0F0F0"/>
        </w:rPr>
        <w:t>="2" &gt;Java&lt; /td &gt;</w:t>
      </w:r>
    </w:p>
    <w:p w14:paraId="639EA922" w14:textId="77777777" w:rsidR="005611EC" w:rsidRDefault="005611EC" w:rsidP="005611EC">
      <w:pPr>
        <w:pStyle w:val="Heading3"/>
        <w:shd w:val="clear" w:color="auto" w:fill="FFFFFF"/>
        <w:spacing w:before="0"/>
        <w:rPr>
          <w:rFonts w:ascii="Formular" w:hAnsi="Formular"/>
          <w:color w:val="212529"/>
        </w:rPr>
      </w:pPr>
      <w:r>
        <w:rPr>
          <w:rFonts w:ascii="Formular" w:hAnsi="Formular"/>
          <w:b/>
          <w:bCs/>
          <w:color w:val="212529"/>
        </w:rPr>
        <w:t>Align Attribute</w:t>
      </w:r>
    </w:p>
    <w:p w14:paraId="58CB7815" w14:textId="77777777" w:rsidR="005611EC" w:rsidRDefault="005611EC" w:rsidP="005611E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212529"/>
          <w:sz w:val="29"/>
          <w:szCs w:val="29"/>
        </w:rPr>
      </w:pPr>
      <w:r>
        <w:rPr>
          <w:rFonts w:ascii="Formular" w:hAnsi="Formular"/>
          <w:color w:val="212529"/>
          <w:sz w:val="29"/>
          <w:szCs w:val="29"/>
        </w:rPr>
        <w:t>To change table or cell position, we can use the align attribute inside </w:t>
      </w:r>
      <w:r>
        <w:rPr>
          <w:rStyle w:val="HTMLCode"/>
          <w:rFonts w:ascii="Consolas" w:eastAsiaTheme="minorHAnsi" w:hAnsi="Consolas"/>
          <w:color w:val="FF0000"/>
          <w:shd w:val="clear" w:color="auto" w:fill="F0F0F0"/>
        </w:rPr>
        <w:t>&lt;table&gt;</w:t>
      </w:r>
      <w:r>
        <w:rPr>
          <w:rFonts w:ascii="Formular" w:hAnsi="Formular"/>
          <w:color w:val="212529"/>
          <w:sz w:val="29"/>
          <w:szCs w:val="29"/>
        </w:rPr>
        <w:t> tag or </w:t>
      </w:r>
      <w:r>
        <w:rPr>
          <w:rStyle w:val="HTMLCode"/>
          <w:rFonts w:ascii="Consolas" w:eastAsiaTheme="minorHAnsi" w:hAnsi="Consolas"/>
          <w:color w:val="FF0000"/>
          <w:shd w:val="clear" w:color="auto" w:fill="F0F0F0"/>
        </w:rPr>
        <w:t>&lt;td&gt;</w:t>
      </w:r>
      <w:r>
        <w:rPr>
          <w:rFonts w:ascii="Formular" w:hAnsi="Formular"/>
          <w:color w:val="212529"/>
          <w:sz w:val="29"/>
          <w:szCs w:val="29"/>
        </w:rPr>
        <w:t> tag.</w:t>
      </w:r>
      <w:r>
        <w:rPr>
          <w:rFonts w:ascii="Formular" w:hAnsi="Formular"/>
          <w:color w:val="212529"/>
          <w:sz w:val="29"/>
          <w:szCs w:val="29"/>
        </w:rPr>
        <w:br/>
      </w:r>
      <w:r>
        <w:rPr>
          <w:rStyle w:val="HTMLCode"/>
          <w:rFonts w:ascii="Consolas" w:eastAsiaTheme="minorHAnsi" w:hAnsi="Consolas"/>
          <w:color w:val="FF0000"/>
          <w:shd w:val="clear" w:color="auto" w:fill="F0F0F0"/>
        </w:rPr>
        <w:t>&lt;</w:t>
      </w:r>
      <w:proofErr w:type="spellStart"/>
      <w:r>
        <w:rPr>
          <w:rStyle w:val="HTMLCode"/>
          <w:rFonts w:ascii="Consolas" w:eastAsiaTheme="minorHAnsi" w:hAnsi="Consolas"/>
          <w:color w:val="FF0000"/>
          <w:shd w:val="clear" w:color="auto" w:fill="F0F0F0"/>
        </w:rPr>
        <w:t>td</w:t>
      </w:r>
      <w:proofErr w:type="spellEnd"/>
      <w:r>
        <w:rPr>
          <w:rStyle w:val="HTMLCode"/>
          <w:rFonts w:ascii="Consolas" w:eastAsiaTheme="minorHAnsi" w:hAnsi="Consolas"/>
          <w:color w:val="FF0000"/>
          <w:shd w:val="clear" w:color="auto" w:fill="F0F0F0"/>
        </w:rPr>
        <w:t xml:space="preserve"> align="</w:t>
      </w:r>
      <w:proofErr w:type="spellStart"/>
      <w:r>
        <w:rPr>
          <w:rStyle w:val="HTMLCode"/>
          <w:rFonts w:ascii="Consolas" w:eastAsiaTheme="minorHAnsi" w:hAnsi="Consolas"/>
          <w:color w:val="FF0000"/>
          <w:shd w:val="clear" w:color="auto" w:fill="F0F0F0"/>
        </w:rPr>
        <w:t>center</w:t>
      </w:r>
      <w:proofErr w:type="spellEnd"/>
      <w:r>
        <w:rPr>
          <w:rStyle w:val="HTMLCode"/>
          <w:rFonts w:ascii="Consolas" w:eastAsiaTheme="minorHAnsi" w:hAnsi="Consolas"/>
          <w:color w:val="FF0000"/>
          <w:shd w:val="clear" w:color="auto" w:fill="F0F0F0"/>
        </w:rPr>
        <w:t>"&gt;java&lt;/td &gt;</w:t>
      </w:r>
    </w:p>
    <w:p w14:paraId="05A2E366" w14:textId="77777777" w:rsidR="005611EC" w:rsidRPr="005611EC" w:rsidRDefault="005611EC" w:rsidP="005611EC">
      <w:pPr>
        <w:pStyle w:val="HTMLPreformatted"/>
        <w:shd w:val="clear" w:color="auto" w:fill="FFFFFF"/>
        <w:rPr>
          <w:rFonts w:ascii="Consolas" w:hAnsi="Consolas"/>
          <w:color w:val="212529"/>
        </w:rPr>
      </w:pPr>
    </w:p>
    <w:p w14:paraId="5CDCA97C" w14:textId="64320260" w:rsidR="00C05070" w:rsidRDefault="00C05070" w:rsidP="00C05070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  <w:sz w:val="29"/>
          <w:szCs w:val="29"/>
        </w:rPr>
      </w:pPr>
      <w:r>
        <w:rPr>
          <w:rFonts w:ascii="Formular" w:hAnsi="Formular"/>
          <w:noProof/>
          <w:color w:val="212529"/>
          <w:sz w:val="29"/>
          <w:szCs w:val="29"/>
        </w:rPr>
        <mc:AlternateContent>
          <mc:Choice Requires="wps">
            <w:drawing>
              <wp:inline distT="0" distB="0" distL="0" distR="0" wp14:anchorId="305EA52D" wp14:editId="6B883A50">
                <wp:extent cx="304800" cy="304800"/>
                <wp:effectExtent l="0" t="0" r="0" b="0"/>
                <wp:docPr id="1" name="Rectangle 1" descr="Basic of Tabl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93C418" id="Rectangle 1" o:spid="_x0000_s1026" alt="Basic of Tabl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jXpYmfYBAADb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2C1A2365" w14:textId="77777777" w:rsidR="00C05070" w:rsidRPr="00C05070" w:rsidRDefault="00C05070" w:rsidP="00C05070">
      <w:pPr>
        <w:shd w:val="clear" w:color="auto" w:fill="FFFFFF"/>
        <w:spacing w:after="0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en-GB"/>
        </w:rPr>
      </w:pPr>
    </w:p>
    <w:p w14:paraId="078CB9FD" w14:textId="77777777" w:rsidR="0054429B" w:rsidRDefault="0054429B"/>
    <w:sectPr w:rsidR="005442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ormular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27475"/>
    <w:multiLevelType w:val="multilevel"/>
    <w:tmpl w:val="F8DE1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FB3275"/>
    <w:multiLevelType w:val="multilevel"/>
    <w:tmpl w:val="029C8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A52144"/>
    <w:multiLevelType w:val="multilevel"/>
    <w:tmpl w:val="E4926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952D3F"/>
    <w:multiLevelType w:val="multilevel"/>
    <w:tmpl w:val="ED0EB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C56B88"/>
    <w:multiLevelType w:val="multilevel"/>
    <w:tmpl w:val="1346A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BE1B98"/>
    <w:multiLevelType w:val="multilevel"/>
    <w:tmpl w:val="9FF03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3B6432"/>
    <w:multiLevelType w:val="multilevel"/>
    <w:tmpl w:val="514AF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9221E5"/>
    <w:multiLevelType w:val="multilevel"/>
    <w:tmpl w:val="00C62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E05CED"/>
    <w:multiLevelType w:val="multilevel"/>
    <w:tmpl w:val="6652E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7"/>
  </w:num>
  <w:num w:numId="7">
    <w:abstractNumId w:val="8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YxMLA0MDcxMDW3NDNQ0lEKTi0uzszPAykwrAUAofkTzywAAAA="/>
  </w:docVars>
  <w:rsids>
    <w:rsidRoot w:val="00C757AD"/>
    <w:rsid w:val="0054429B"/>
    <w:rsid w:val="005611EC"/>
    <w:rsid w:val="005E28AE"/>
    <w:rsid w:val="00C05070"/>
    <w:rsid w:val="00C75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C9096"/>
  <w15:chartTrackingRefBased/>
  <w15:docId w15:val="{B6235E4C-EE65-498E-ACB1-A76632A4D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50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050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50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05070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badge">
    <w:name w:val="badge"/>
    <w:basedOn w:val="DefaultParagraphFont"/>
    <w:rsid w:val="00C05070"/>
  </w:style>
  <w:style w:type="character" w:styleId="Strong">
    <w:name w:val="Strong"/>
    <w:basedOn w:val="DefaultParagraphFont"/>
    <w:uiPriority w:val="22"/>
    <w:qFormat/>
    <w:rsid w:val="00C05070"/>
    <w:rPr>
      <w:b/>
      <w:bCs/>
    </w:rPr>
  </w:style>
  <w:style w:type="character" w:customStyle="1" w:styleId="font-weight-normal">
    <w:name w:val="font-weight-normal"/>
    <w:basedOn w:val="DefaultParagraphFont"/>
    <w:rsid w:val="00C05070"/>
  </w:style>
  <w:style w:type="character" w:customStyle="1" w:styleId="Heading3Char">
    <w:name w:val="Heading 3 Char"/>
    <w:basedOn w:val="DefaultParagraphFont"/>
    <w:link w:val="Heading3"/>
    <w:uiPriority w:val="9"/>
    <w:semiHidden/>
    <w:rsid w:val="00C0507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0507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050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05070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C050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C05070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C050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4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37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0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09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93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5277">
              <w:blockQuote w:val="1"/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single" w:sz="36" w:space="8" w:color="D6D6D6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63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11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96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51467">
              <w:blockQuote w:val="1"/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single" w:sz="36" w:space="8" w:color="D6D6D6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7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49051">
              <w:blockQuote w:val="1"/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single" w:sz="36" w:space="8" w:color="D6D6D6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9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9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20453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08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575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0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3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3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esma tuten</dc:creator>
  <cp:keywords/>
  <dc:description/>
  <cp:lastModifiedBy>esma tuten</cp:lastModifiedBy>
  <cp:revision>3</cp:revision>
  <dcterms:created xsi:type="dcterms:W3CDTF">2021-08-14T07:48:00Z</dcterms:created>
  <dcterms:modified xsi:type="dcterms:W3CDTF">2021-08-14T08:53:00Z</dcterms:modified>
</cp:coreProperties>
</file>